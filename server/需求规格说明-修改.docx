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A35" w:rsidRDefault="00456F81" w:rsidP="00456F81">
      <w:pPr>
        <w:jc w:val="center"/>
        <w:rPr>
          <w:b/>
        </w:rPr>
      </w:pPr>
      <w:r w:rsidRPr="00456F81">
        <w:rPr>
          <w:rFonts w:hint="eastAsia"/>
          <w:b/>
        </w:rPr>
        <w:t>问答社区需求规格说明文档</w:t>
      </w:r>
    </w:p>
    <w:p w:rsidR="00456F81" w:rsidRDefault="00F31CC3" w:rsidP="00456F81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. </w:t>
      </w:r>
      <w:r w:rsidR="00456F81">
        <w:rPr>
          <w:rFonts w:hint="eastAsia"/>
          <w:b/>
        </w:rPr>
        <w:t>用例</w:t>
      </w:r>
    </w:p>
    <w:p w:rsidR="00377233" w:rsidRDefault="00F31CC3" w:rsidP="00456F81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 w:rsidR="00456F81">
        <w:rPr>
          <w:rFonts w:hint="eastAsia"/>
          <w:b/>
        </w:rPr>
        <w:t>数据库设计</w:t>
      </w:r>
    </w:p>
    <w:p w:rsidR="00F31CC3" w:rsidRDefault="00F31CC3" w:rsidP="00F31CC3">
      <w:pPr>
        <w:ind w:firstLine="42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</w:t>
      </w:r>
      <w:r>
        <w:rPr>
          <w:rFonts w:hint="eastAsia"/>
          <w:b/>
        </w:rPr>
        <w:t>数据库表</w:t>
      </w:r>
    </w:p>
    <w:p w:rsidR="00377233" w:rsidRDefault="00377233" w:rsidP="00F31CC3">
      <w:pPr>
        <w:ind w:leftChars="200" w:left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user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838"/>
        <w:gridCol w:w="1701"/>
        <w:gridCol w:w="4253"/>
      </w:tblGrid>
      <w:tr w:rsidR="00377233" w:rsidTr="00F31CC3">
        <w:tc>
          <w:tcPr>
            <w:tcW w:w="1838" w:type="dxa"/>
          </w:tcPr>
          <w:p w:rsidR="00377233" w:rsidRDefault="00377233" w:rsidP="00BB6A35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377233" w:rsidRDefault="00377233" w:rsidP="00BB6A3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备注</w:t>
            </w:r>
          </w:p>
        </w:tc>
      </w:tr>
      <w:tr w:rsidR="00377233" w:rsidTr="00F31CC3">
        <w:tc>
          <w:tcPr>
            <w:tcW w:w="1838" w:type="dxa"/>
          </w:tcPr>
          <w:p w:rsidR="00377233" w:rsidRDefault="00377233" w:rsidP="00377233">
            <w:r>
              <w:t>id</w:t>
            </w:r>
          </w:p>
        </w:tc>
        <w:tc>
          <w:tcPr>
            <w:tcW w:w="1701" w:type="dxa"/>
          </w:tcPr>
          <w:p w:rsidR="00377233" w:rsidRDefault="00377233" w:rsidP="00BB6A35">
            <w:r>
              <w:t>varchar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用户唯一标识符</w:t>
            </w:r>
          </w:p>
        </w:tc>
      </w:tr>
      <w:tr w:rsidR="00377233" w:rsidTr="00F31CC3">
        <w:tc>
          <w:tcPr>
            <w:tcW w:w="1838" w:type="dxa"/>
          </w:tcPr>
          <w:p w:rsidR="00377233" w:rsidRDefault="00377233" w:rsidP="00BB6A35">
            <w:proofErr w:type="spellStart"/>
            <w:r>
              <w:t>nick_name</w:t>
            </w:r>
            <w:proofErr w:type="spellEnd"/>
          </w:p>
        </w:tc>
        <w:tc>
          <w:tcPr>
            <w:tcW w:w="1701" w:type="dxa"/>
          </w:tcPr>
          <w:p w:rsidR="00377233" w:rsidRDefault="00377233" w:rsidP="00BB6A35">
            <w:r>
              <w:t>str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昵称</w:t>
            </w:r>
          </w:p>
        </w:tc>
      </w:tr>
      <w:tr w:rsidR="00377233" w:rsidTr="00F31CC3">
        <w:tc>
          <w:tcPr>
            <w:tcW w:w="1838" w:type="dxa"/>
          </w:tcPr>
          <w:p w:rsidR="00377233" w:rsidRDefault="00377233" w:rsidP="00BB6A35">
            <w:proofErr w:type="spellStart"/>
            <w:r>
              <w:t>avatar_url</w:t>
            </w:r>
            <w:proofErr w:type="spellEnd"/>
          </w:p>
        </w:tc>
        <w:tc>
          <w:tcPr>
            <w:tcW w:w="1701" w:type="dxa"/>
          </w:tcPr>
          <w:p w:rsidR="00377233" w:rsidRDefault="00377233" w:rsidP="00BB6A35">
            <w:r>
              <w:t>varchar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377233" w:rsidTr="00F31CC3">
        <w:tc>
          <w:tcPr>
            <w:tcW w:w="1838" w:type="dxa"/>
          </w:tcPr>
          <w:p w:rsidR="00377233" w:rsidRDefault="00377233" w:rsidP="00BB6A35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1" w:type="dxa"/>
          </w:tcPr>
          <w:p w:rsidR="00377233" w:rsidRDefault="00377233" w:rsidP="00BB6A35">
            <w:r>
              <w:t>varchar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性别</w:t>
            </w:r>
          </w:p>
        </w:tc>
      </w:tr>
    </w:tbl>
    <w:p w:rsidR="00377233" w:rsidRDefault="00377233" w:rsidP="00F31CC3">
      <w:pPr>
        <w:ind w:leftChars="200" w:left="420"/>
      </w:pPr>
    </w:p>
    <w:p w:rsidR="00377233" w:rsidRDefault="00377233" w:rsidP="00F31CC3">
      <w:pPr>
        <w:ind w:leftChars="200" w:left="420"/>
      </w:pPr>
      <w:r>
        <w:rPr>
          <w:rFonts w:hint="eastAsia"/>
        </w:rPr>
        <w:t>2</w:t>
      </w:r>
      <w:r>
        <w:t>.</w:t>
      </w:r>
      <w:r w:rsidR="00CC28AC">
        <w:t>question</w:t>
      </w:r>
    </w:p>
    <w:tbl>
      <w:tblPr>
        <w:tblStyle w:val="a8"/>
        <w:tblW w:w="779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4253"/>
      </w:tblGrid>
      <w:tr w:rsidR="00377233" w:rsidTr="00F31CC3">
        <w:tc>
          <w:tcPr>
            <w:tcW w:w="1838" w:type="dxa"/>
          </w:tcPr>
          <w:p w:rsidR="00377233" w:rsidRDefault="00377233" w:rsidP="00BB6A35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377233" w:rsidRDefault="00377233" w:rsidP="00BB6A3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备注</w:t>
            </w:r>
          </w:p>
        </w:tc>
      </w:tr>
      <w:tr w:rsidR="00377233" w:rsidTr="00F31CC3">
        <w:tc>
          <w:tcPr>
            <w:tcW w:w="1838" w:type="dxa"/>
          </w:tcPr>
          <w:p w:rsidR="00377233" w:rsidRDefault="00377233" w:rsidP="00BB6A35">
            <w:r>
              <w:t>id</w:t>
            </w:r>
          </w:p>
        </w:tc>
        <w:tc>
          <w:tcPr>
            <w:tcW w:w="1701" w:type="dxa"/>
          </w:tcPr>
          <w:p w:rsidR="00377233" w:rsidRDefault="00377233" w:rsidP="00BB6A35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问题唯一标识符</w:t>
            </w:r>
          </w:p>
        </w:tc>
      </w:tr>
      <w:tr w:rsidR="00032CE5" w:rsidTr="00F31CC3">
        <w:tc>
          <w:tcPr>
            <w:tcW w:w="1838" w:type="dxa"/>
          </w:tcPr>
          <w:p w:rsidR="00032CE5" w:rsidRDefault="00032CE5" w:rsidP="00BB6A35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01" w:type="dxa"/>
          </w:tcPr>
          <w:p w:rsidR="00032CE5" w:rsidRDefault="00032CE5" w:rsidP="00BB6A3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4253" w:type="dxa"/>
          </w:tcPr>
          <w:p w:rsidR="00032CE5" w:rsidRDefault="00032CE5" w:rsidP="00BB6A35">
            <w:r>
              <w:rPr>
                <w:rFonts w:hint="eastAsia"/>
              </w:rPr>
              <w:t>问题标题</w:t>
            </w:r>
          </w:p>
        </w:tc>
      </w:tr>
      <w:tr w:rsidR="00377233" w:rsidTr="00F31CC3">
        <w:tc>
          <w:tcPr>
            <w:tcW w:w="1838" w:type="dxa"/>
          </w:tcPr>
          <w:p w:rsidR="00377233" w:rsidRDefault="00377233" w:rsidP="00BB6A35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377233" w:rsidRDefault="00377233" w:rsidP="00BB6A35">
            <w:r>
              <w:rPr>
                <w:rFonts w:hint="eastAsia"/>
              </w:rPr>
              <w:t>varchar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问题内容</w:t>
            </w:r>
          </w:p>
        </w:tc>
      </w:tr>
      <w:tr w:rsidR="00207361" w:rsidTr="00F31CC3">
        <w:tc>
          <w:tcPr>
            <w:tcW w:w="1838" w:type="dxa"/>
          </w:tcPr>
          <w:p w:rsidR="00207361" w:rsidRPr="00377233" w:rsidRDefault="00207361" w:rsidP="00207361">
            <w:r w:rsidRPr="00377233">
              <w:t>time</w:t>
            </w:r>
          </w:p>
        </w:tc>
        <w:tc>
          <w:tcPr>
            <w:tcW w:w="1701" w:type="dxa"/>
          </w:tcPr>
          <w:p w:rsidR="00207361" w:rsidRPr="00377233" w:rsidRDefault="00207361" w:rsidP="00207361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4253" w:type="dxa"/>
          </w:tcPr>
          <w:p w:rsidR="00207361" w:rsidRPr="00377233" w:rsidRDefault="00207361" w:rsidP="00207361">
            <w:r w:rsidRPr="00377233">
              <w:rPr>
                <w:rFonts w:hint="eastAsia"/>
              </w:rPr>
              <w:t>提出问题的时间</w:t>
            </w:r>
          </w:p>
        </w:tc>
      </w:tr>
      <w:tr w:rsidR="00207361" w:rsidTr="00F31CC3">
        <w:tc>
          <w:tcPr>
            <w:tcW w:w="1838" w:type="dxa"/>
          </w:tcPr>
          <w:p w:rsidR="00207361" w:rsidRPr="00377233" w:rsidRDefault="00207361" w:rsidP="00207361">
            <w:r w:rsidRPr="00377233">
              <w:t>state</w:t>
            </w:r>
          </w:p>
        </w:tc>
        <w:tc>
          <w:tcPr>
            <w:tcW w:w="1701" w:type="dxa"/>
          </w:tcPr>
          <w:p w:rsidR="00207361" w:rsidRPr="00377233" w:rsidRDefault="00207361" w:rsidP="0020736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53" w:type="dxa"/>
          </w:tcPr>
          <w:p w:rsidR="00207361" w:rsidRPr="00377233" w:rsidRDefault="00207361" w:rsidP="00207361">
            <w:r w:rsidRPr="00377233">
              <w:rPr>
                <w:rFonts w:hint="eastAsia"/>
              </w:rPr>
              <w:t>问题的状态，是否关闭</w:t>
            </w:r>
            <w:r>
              <w:rPr>
                <w:rFonts w:hint="eastAsia"/>
              </w:rPr>
              <w:t>,</w:t>
            </w:r>
            <w:r>
              <w:t>0</w:t>
            </w:r>
            <w:r>
              <w:rPr>
                <w:rFonts w:hint="eastAsia"/>
              </w:rPr>
              <w:t>关闭，1开启</w:t>
            </w:r>
          </w:p>
        </w:tc>
      </w:tr>
      <w:tr w:rsidR="00207361" w:rsidTr="00F31CC3">
        <w:tc>
          <w:tcPr>
            <w:tcW w:w="1838" w:type="dxa"/>
          </w:tcPr>
          <w:p w:rsidR="00207361" w:rsidRPr="00377233" w:rsidRDefault="0044612E" w:rsidP="00207361">
            <w:r>
              <w:t>hide</w:t>
            </w:r>
          </w:p>
        </w:tc>
        <w:tc>
          <w:tcPr>
            <w:tcW w:w="1701" w:type="dxa"/>
          </w:tcPr>
          <w:p w:rsidR="00207361" w:rsidRDefault="00207361" w:rsidP="0020736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53" w:type="dxa"/>
          </w:tcPr>
          <w:p w:rsidR="00207361" w:rsidRPr="00377233" w:rsidRDefault="00207361" w:rsidP="0044612E">
            <w:r>
              <w:rPr>
                <w:rFonts w:hint="eastAsia"/>
              </w:rPr>
              <w:t>问题是否删除，</w:t>
            </w:r>
            <w:r w:rsidR="0044612E">
              <w:t>1</w:t>
            </w:r>
            <w:r>
              <w:rPr>
                <w:rFonts w:hint="eastAsia"/>
              </w:rPr>
              <w:t>删除，</w:t>
            </w:r>
            <w:r w:rsidR="0044612E">
              <w:t>0</w:t>
            </w:r>
            <w:r>
              <w:rPr>
                <w:rFonts w:hint="eastAsia"/>
              </w:rPr>
              <w:t>未删除</w:t>
            </w:r>
          </w:p>
        </w:tc>
      </w:tr>
      <w:tr w:rsidR="00207361" w:rsidTr="00F31CC3">
        <w:tc>
          <w:tcPr>
            <w:tcW w:w="1838" w:type="dxa"/>
          </w:tcPr>
          <w:p w:rsidR="00207361" w:rsidRDefault="00207361" w:rsidP="00207361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207361" w:rsidRDefault="00207361" w:rsidP="00207361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207361" w:rsidRDefault="00207361" w:rsidP="00207361">
            <w:r>
              <w:rPr>
                <w:rFonts w:hint="eastAsia"/>
              </w:rPr>
              <w:t>提出问题的用户id（user表的外键）</w:t>
            </w:r>
          </w:p>
        </w:tc>
      </w:tr>
    </w:tbl>
    <w:p w:rsidR="00377233" w:rsidRDefault="00377233" w:rsidP="00F31CC3">
      <w:pPr>
        <w:ind w:leftChars="200" w:left="420"/>
      </w:pPr>
    </w:p>
    <w:p w:rsidR="00377233" w:rsidRDefault="00377233" w:rsidP="00F31CC3">
      <w:pPr>
        <w:ind w:leftChars="200" w:left="420"/>
      </w:pPr>
      <w:r>
        <w:t>3.answer</w:t>
      </w:r>
    </w:p>
    <w:tbl>
      <w:tblPr>
        <w:tblStyle w:val="a8"/>
        <w:tblW w:w="779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4253"/>
      </w:tblGrid>
      <w:tr w:rsidR="00377233" w:rsidTr="00F31CC3">
        <w:tc>
          <w:tcPr>
            <w:tcW w:w="1838" w:type="dxa"/>
          </w:tcPr>
          <w:p w:rsidR="00377233" w:rsidRDefault="00377233" w:rsidP="00BB6A35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377233" w:rsidRDefault="00377233" w:rsidP="00BB6A3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备注</w:t>
            </w:r>
          </w:p>
        </w:tc>
      </w:tr>
      <w:tr w:rsidR="00377233" w:rsidTr="00F31CC3">
        <w:tc>
          <w:tcPr>
            <w:tcW w:w="1838" w:type="dxa"/>
          </w:tcPr>
          <w:p w:rsidR="00377233" w:rsidRDefault="00377233" w:rsidP="00BB6A35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377233" w:rsidRDefault="00377233" w:rsidP="00BB6A35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回答的唯一标识符</w:t>
            </w:r>
          </w:p>
        </w:tc>
      </w:tr>
      <w:tr w:rsidR="00FA216D" w:rsidTr="00F31CC3">
        <w:tc>
          <w:tcPr>
            <w:tcW w:w="1838" w:type="dxa"/>
          </w:tcPr>
          <w:p w:rsidR="00FA216D" w:rsidRDefault="00FA216D" w:rsidP="00FA216D">
            <w:r>
              <w:t>content</w:t>
            </w:r>
          </w:p>
        </w:tc>
        <w:tc>
          <w:tcPr>
            <w:tcW w:w="1701" w:type="dxa"/>
          </w:tcPr>
          <w:p w:rsidR="00FA216D" w:rsidRDefault="00FA216D" w:rsidP="00FA216D">
            <w:r>
              <w:t>varchar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回答内容</w:t>
            </w:r>
          </w:p>
        </w:tc>
      </w:tr>
      <w:tr w:rsidR="00FA216D" w:rsidTr="00F31CC3">
        <w:tc>
          <w:tcPr>
            <w:tcW w:w="1838" w:type="dxa"/>
          </w:tcPr>
          <w:p w:rsidR="00FA216D" w:rsidRDefault="00FA216D" w:rsidP="00FA216D">
            <w:r>
              <w:rPr>
                <w:rFonts w:hint="eastAsia"/>
              </w:rPr>
              <w:t>time</w:t>
            </w:r>
          </w:p>
        </w:tc>
        <w:tc>
          <w:tcPr>
            <w:tcW w:w="1701" w:type="dxa"/>
          </w:tcPr>
          <w:p w:rsidR="00FA216D" w:rsidRDefault="00207361" w:rsidP="00FA216D">
            <w:r>
              <w:t>varchar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回答的时间</w:t>
            </w:r>
          </w:p>
        </w:tc>
      </w:tr>
      <w:tr w:rsidR="00FA216D" w:rsidTr="00F31CC3">
        <w:tc>
          <w:tcPr>
            <w:tcW w:w="1838" w:type="dxa"/>
          </w:tcPr>
          <w:p w:rsidR="00FA216D" w:rsidRDefault="0081653B" w:rsidP="00FA216D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701" w:type="dxa"/>
          </w:tcPr>
          <w:p w:rsidR="00FA216D" w:rsidRDefault="00FA216D" w:rsidP="00FA216D">
            <w:r>
              <w:t xml:space="preserve">int 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是否匿名，0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匿名，1匿名</w:t>
            </w:r>
          </w:p>
        </w:tc>
      </w:tr>
      <w:tr w:rsidR="0081653B" w:rsidTr="00F31CC3">
        <w:tc>
          <w:tcPr>
            <w:tcW w:w="1838" w:type="dxa"/>
          </w:tcPr>
          <w:p w:rsidR="0081653B" w:rsidRDefault="0044612E" w:rsidP="00FA216D">
            <w:r>
              <w:t>hide</w:t>
            </w:r>
          </w:p>
        </w:tc>
        <w:tc>
          <w:tcPr>
            <w:tcW w:w="1701" w:type="dxa"/>
          </w:tcPr>
          <w:p w:rsidR="0081653B" w:rsidRDefault="0081653B" w:rsidP="00FA216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53" w:type="dxa"/>
          </w:tcPr>
          <w:p w:rsidR="0081653B" w:rsidRDefault="0081653B" w:rsidP="0044612E">
            <w:r>
              <w:rPr>
                <w:rFonts w:hint="eastAsia"/>
              </w:rPr>
              <w:t>回答是否删除，</w:t>
            </w:r>
            <w:r w:rsidR="0044612E">
              <w:t>1</w:t>
            </w:r>
            <w:r>
              <w:rPr>
                <w:rFonts w:hint="eastAsia"/>
              </w:rPr>
              <w:t>删除，</w:t>
            </w:r>
            <w:r w:rsidR="0044612E">
              <w:t>0</w:t>
            </w:r>
            <w:r>
              <w:rPr>
                <w:rFonts w:hint="eastAsia"/>
              </w:rPr>
              <w:t>未删除</w:t>
            </w:r>
          </w:p>
        </w:tc>
      </w:tr>
      <w:tr w:rsidR="00FA216D" w:rsidTr="00F31CC3">
        <w:tc>
          <w:tcPr>
            <w:tcW w:w="1838" w:type="dxa"/>
          </w:tcPr>
          <w:p w:rsidR="00FA216D" w:rsidRDefault="00CC28AC" w:rsidP="00FA216D">
            <w:proofErr w:type="spellStart"/>
            <w:r>
              <w:t>question</w:t>
            </w:r>
            <w:r w:rsidR="00FA216D">
              <w:t>_id</w:t>
            </w:r>
            <w:proofErr w:type="spellEnd"/>
          </w:p>
        </w:tc>
        <w:tc>
          <w:tcPr>
            <w:tcW w:w="1701" w:type="dxa"/>
          </w:tcPr>
          <w:p w:rsidR="00FA216D" w:rsidRDefault="00FA216D" w:rsidP="00FA216D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回答的问题的编号（</w:t>
            </w:r>
            <w:r w:rsidR="009C0015">
              <w:rPr>
                <w:rFonts w:hint="eastAsia"/>
              </w:rPr>
              <w:t>question</w:t>
            </w:r>
            <w:r>
              <w:rPr>
                <w:rFonts w:hint="eastAsia"/>
              </w:rPr>
              <w:t>表的外键）</w:t>
            </w:r>
          </w:p>
        </w:tc>
      </w:tr>
      <w:tr w:rsidR="00FA216D" w:rsidTr="00F31CC3">
        <w:tc>
          <w:tcPr>
            <w:tcW w:w="1838" w:type="dxa"/>
          </w:tcPr>
          <w:p w:rsidR="00FA216D" w:rsidRDefault="00FA216D" w:rsidP="00FA216D">
            <w:proofErr w:type="spellStart"/>
            <w:r>
              <w:t>user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701" w:type="dxa"/>
          </w:tcPr>
          <w:p w:rsidR="00FA216D" w:rsidRDefault="00FA216D" w:rsidP="00FA216D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回答问题的人的编号（user表的外键）</w:t>
            </w:r>
          </w:p>
        </w:tc>
      </w:tr>
    </w:tbl>
    <w:p w:rsidR="00377233" w:rsidRDefault="00377233" w:rsidP="00F31CC3">
      <w:pPr>
        <w:ind w:leftChars="200" w:left="420"/>
      </w:pPr>
    </w:p>
    <w:p w:rsidR="00FA216D" w:rsidRDefault="00FA216D" w:rsidP="00F31CC3">
      <w:pPr>
        <w:ind w:leftChars="200" w:left="420"/>
      </w:pPr>
      <w:r>
        <w:rPr>
          <w:rFonts w:hint="eastAsia"/>
        </w:rPr>
        <w:t>4</w:t>
      </w:r>
      <w:r>
        <w:t>.comment</w:t>
      </w:r>
    </w:p>
    <w:tbl>
      <w:tblPr>
        <w:tblStyle w:val="a8"/>
        <w:tblW w:w="779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4253"/>
      </w:tblGrid>
      <w:tr w:rsidR="00FA216D" w:rsidTr="00F31CC3">
        <w:tc>
          <w:tcPr>
            <w:tcW w:w="1838" w:type="dxa"/>
          </w:tcPr>
          <w:p w:rsidR="00FA216D" w:rsidRDefault="00FA216D" w:rsidP="00BB6A35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FA216D" w:rsidRDefault="00FA216D" w:rsidP="00BB6A3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4253" w:type="dxa"/>
          </w:tcPr>
          <w:p w:rsidR="00FA216D" w:rsidRDefault="00FA216D" w:rsidP="00BB6A35">
            <w:r>
              <w:rPr>
                <w:rFonts w:hint="eastAsia"/>
              </w:rPr>
              <w:t>备注</w:t>
            </w:r>
          </w:p>
        </w:tc>
      </w:tr>
      <w:tr w:rsidR="00FA216D" w:rsidTr="00F31CC3">
        <w:tc>
          <w:tcPr>
            <w:tcW w:w="1838" w:type="dxa"/>
          </w:tcPr>
          <w:p w:rsidR="00FA216D" w:rsidRDefault="00FA216D" w:rsidP="00BB6A35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FA216D" w:rsidRDefault="00FA216D" w:rsidP="00BB6A35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FA216D" w:rsidRDefault="00FA216D" w:rsidP="00BB6A35">
            <w:r>
              <w:rPr>
                <w:rFonts w:hint="eastAsia"/>
              </w:rPr>
              <w:t>评价的唯一标识符</w:t>
            </w:r>
          </w:p>
        </w:tc>
      </w:tr>
      <w:tr w:rsidR="00FA216D" w:rsidTr="00F31CC3">
        <w:tc>
          <w:tcPr>
            <w:tcW w:w="1838" w:type="dxa"/>
          </w:tcPr>
          <w:p w:rsidR="00FA216D" w:rsidRDefault="00FA216D" w:rsidP="00FA216D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FA216D" w:rsidRDefault="00F31CC3" w:rsidP="00FA216D">
            <w:r>
              <w:t>varchar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评价内容</w:t>
            </w:r>
          </w:p>
        </w:tc>
      </w:tr>
      <w:tr w:rsidR="00FA216D" w:rsidTr="00F31CC3">
        <w:tc>
          <w:tcPr>
            <w:tcW w:w="1838" w:type="dxa"/>
          </w:tcPr>
          <w:p w:rsidR="00FA216D" w:rsidRDefault="00FA216D" w:rsidP="00FA216D">
            <w:r>
              <w:rPr>
                <w:rFonts w:hint="eastAsia"/>
              </w:rPr>
              <w:t>time</w:t>
            </w:r>
          </w:p>
        </w:tc>
        <w:tc>
          <w:tcPr>
            <w:tcW w:w="1701" w:type="dxa"/>
          </w:tcPr>
          <w:p w:rsidR="00FA216D" w:rsidRDefault="00207361" w:rsidP="00FA216D">
            <w:r>
              <w:t>varchar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评价的时间</w:t>
            </w:r>
          </w:p>
        </w:tc>
      </w:tr>
      <w:tr w:rsidR="00FA216D" w:rsidTr="00F31CC3">
        <w:tc>
          <w:tcPr>
            <w:tcW w:w="1838" w:type="dxa"/>
          </w:tcPr>
          <w:p w:rsidR="00FA216D" w:rsidRDefault="0081653B" w:rsidP="00FA216D">
            <w:proofErr w:type="spellStart"/>
            <w:r>
              <w:t>user</w:t>
            </w:r>
            <w:r w:rsidR="00FA216D">
              <w:t>_id</w:t>
            </w:r>
            <w:proofErr w:type="spellEnd"/>
          </w:p>
        </w:tc>
        <w:tc>
          <w:tcPr>
            <w:tcW w:w="1701" w:type="dxa"/>
          </w:tcPr>
          <w:p w:rsidR="00FA216D" w:rsidRDefault="00FA216D" w:rsidP="00FA216D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用户所评价的回答编号（</w:t>
            </w:r>
            <w:r>
              <w:t>answer</w:t>
            </w:r>
            <w:r>
              <w:rPr>
                <w:rFonts w:hint="eastAsia"/>
              </w:rPr>
              <w:t>表的外键）</w:t>
            </w:r>
          </w:p>
        </w:tc>
      </w:tr>
      <w:tr w:rsidR="00FA216D" w:rsidTr="00F31CC3">
        <w:tc>
          <w:tcPr>
            <w:tcW w:w="1838" w:type="dxa"/>
          </w:tcPr>
          <w:p w:rsidR="00FA216D" w:rsidRDefault="0081653B" w:rsidP="00FA216D">
            <w:proofErr w:type="spellStart"/>
            <w:r>
              <w:t>answer</w:t>
            </w:r>
            <w:r w:rsidR="00FA216D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1" w:type="dxa"/>
          </w:tcPr>
          <w:p w:rsidR="00FA216D" w:rsidRDefault="00FA216D" w:rsidP="00FA216D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FA216D" w:rsidRDefault="00FA216D" w:rsidP="0081653B">
            <w:r>
              <w:rPr>
                <w:rFonts w:hint="eastAsia"/>
              </w:rPr>
              <w:t>评价所属</w:t>
            </w:r>
            <w:r w:rsidR="0081653B">
              <w:rPr>
                <w:rFonts w:hint="eastAsia"/>
              </w:rPr>
              <w:t>回答</w:t>
            </w:r>
          </w:p>
        </w:tc>
      </w:tr>
    </w:tbl>
    <w:p w:rsidR="00FA216D" w:rsidRDefault="00FA216D" w:rsidP="00456F81"/>
    <w:p w:rsidR="00740DE9" w:rsidRDefault="00740DE9" w:rsidP="00740DE9">
      <w:pPr>
        <w:ind w:leftChars="200" w:left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user</w:t>
      </w:r>
      <w:r>
        <w:t>_map</w:t>
      </w:r>
    </w:p>
    <w:tbl>
      <w:tblPr>
        <w:tblStyle w:val="a8"/>
        <w:tblW w:w="779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4253"/>
      </w:tblGrid>
      <w:tr w:rsidR="00740DE9" w:rsidTr="00BB6A35">
        <w:tc>
          <w:tcPr>
            <w:tcW w:w="1838" w:type="dxa"/>
          </w:tcPr>
          <w:p w:rsidR="00740DE9" w:rsidRDefault="00740DE9" w:rsidP="00BB6A35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740DE9" w:rsidRDefault="00740DE9" w:rsidP="00BB6A3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4253" w:type="dxa"/>
          </w:tcPr>
          <w:p w:rsidR="00740DE9" w:rsidRDefault="00740DE9" w:rsidP="00BB6A35">
            <w:r>
              <w:rPr>
                <w:rFonts w:hint="eastAsia"/>
              </w:rPr>
              <w:t>备注</w:t>
            </w:r>
          </w:p>
        </w:tc>
      </w:tr>
      <w:tr w:rsidR="00740DE9" w:rsidTr="00BB6A35">
        <w:tc>
          <w:tcPr>
            <w:tcW w:w="1838" w:type="dxa"/>
          </w:tcPr>
          <w:p w:rsidR="00740DE9" w:rsidRDefault="00740DE9" w:rsidP="00BB6A35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740DE9" w:rsidRDefault="00740DE9" w:rsidP="00BB6A35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740DE9" w:rsidRDefault="00740DE9" w:rsidP="00BB6A35">
            <w:proofErr w:type="spellStart"/>
            <w:r>
              <w:t>user_map</w:t>
            </w:r>
            <w:proofErr w:type="spellEnd"/>
            <w:r>
              <w:rPr>
                <w:rFonts w:hint="eastAsia"/>
              </w:rPr>
              <w:t>的唯一标识符</w:t>
            </w:r>
          </w:p>
        </w:tc>
      </w:tr>
      <w:tr w:rsidR="00740DE9" w:rsidTr="00BB6A35">
        <w:tc>
          <w:tcPr>
            <w:tcW w:w="1838" w:type="dxa"/>
          </w:tcPr>
          <w:p w:rsidR="00740DE9" w:rsidRDefault="00740DE9" w:rsidP="00BB6A35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701" w:type="dxa"/>
          </w:tcPr>
          <w:p w:rsidR="00740DE9" w:rsidRDefault="00740DE9" w:rsidP="00BB6A35">
            <w:r>
              <w:t>int</w:t>
            </w:r>
          </w:p>
        </w:tc>
        <w:tc>
          <w:tcPr>
            <w:tcW w:w="4253" w:type="dxa"/>
          </w:tcPr>
          <w:p w:rsidR="00740DE9" w:rsidRDefault="00740DE9" w:rsidP="00BB6A35">
            <w:r>
              <w:rPr>
                <w:rFonts w:hint="eastAsia"/>
              </w:rPr>
              <w:t>用户id</w:t>
            </w:r>
          </w:p>
        </w:tc>
      </w:tr>
      <w:tr w:rsidR="00740DE9" w:rsidTr="00BB6A35">
        <w:tc>
          <w:tcPr>
            <w:tcW w:w="1838" w:type="dxa"/>
          </w:tcPr>
          <w:p w:rsidR="00740DE9" w:rsidRDefault="00740DE9" w:rsidP="00BB6A35">
            <w:proofErr w:type="spellStart"/>
            <w:r>
              <w:lastRenderedPageBreak/>
              <w:t>focused_user_id</w:t>
            </w:r>
            <w:proofErr w:type="spellEnd"/>
          </w:p>
        </w:tc>
        <w:tc>
          <w:tcPr>
            <w:tcW w:w="1701" w:type="dxa"/>
          </w:tcPr>
          <w:p w:rsidR="00740DE9" w:rsidRDefault="00740DE9" w:rsidP="00BB6A35">
            <w:r>
              <w:t>int</w:t>
            </w:r>
          </w:p>
        </w:tc>
        <w:tc>
          <w:tcPr>
            <w:tcW w:w="4253" w:type="dxa"/>
          </w:tcPr>
          <w:p w:rsidR="00740DE9" w:rsidRDefault="00740DE9" w:rsidP="00BB6A35">
            <w:r>
              <w:rPr>
                <w:rFonts w:hint="eastAsia"/>
              </w:rPr>
              <w:t>关注的用户的id</w:t>
            </w:r>
          </w:p>
        </w:tc>
      </w:tr>
    </w:tbl>
    <w:p w:rsidR="00F31CC3" w:rsidRDefault="00F31CC3" w:rsidP="00456F81"/>
    <w:p w:rsidR="00740DE9" w:rsidRDefault="00740DE9" w:rsidP="00740DE9">
      <w:pPr>
        <w:ind w:leftChars="200" w:left="420"/>
      </w:pPr>
      <w:r>
        <w:t>5.</w:t>
      </w:r>
      <w:r>
        <w:rPr>
          <w:rFonts w:hint="eastAsia"/>
        </w:rPr>
        <w:t>user</w:t>
      </w:r>
      <w:r>
        <w:t>_question_map</w:t>
      </w:r>
    </w:p>
    <w:tbl>
      <w:tblPr>
        <w:tblStyle w:val="a8"/>
        <w:tblW w:w="779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4253"/>
      </w:tblGrid>
      <w:tr w:rsidR="00740DE9" w:rsidTr="00BB6A35">
        <w:tc>
          <w:tcPr>
            <w:tcW w:w="1838" w:type="dxa"/>
          </w:tcPr>
          <w:p w:rsidR="00740DE9" w:rsidRDefault="00740DE9" w:rsidP="00BB6A35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740DE9" w:rsidRDefault="00740DE9" w:rsidP="00BB6A3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4253" w:type="dxa"/>
          </w:tcPr>
          <w:p w:rsidR="00740DE9" w:rsidRDefault="00740DE9" w:rsidP="00BB6A35">
            <w:r>
              <w:rPr>
                <w:rFonts w:hint="eastAsia"/>
              </w:rPr>
              <w:t>备注</w:t>
            </w:r>
          </w:p>
        </w:tc>
      </w:tr>
      <w:tr w:rsidR="00740DE9" w:rsidTr="00BB6A35">
        <w:tc>
          <w:tcPr>
            <w:tcW w:w="1838" w:type="dxa"/>
          </w:tcPr>
          <w:p w:rsidR="00740DE9" w:rsidRDefault="00740DE9" w:rsidP="00BB6A35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740DE9" w:rsidRDefault="00740DE9" w:rsidP="00BB6A35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740DE9" w:rsidRDefault="00740DE9" w:rsidP="00BB6A35">
            <w:proofErr w:type="spellStart"/>
            <w:r>
              <w:t>user_question_map</w:t>
            </w:r>
            <w:proofErr w:type="spellEnd"/>
            <w:r>
              <w:rPr>
                <w:rFonts w:hint="eastAsia"/>
              </w:rPr>
              <w:t>的唯一标识符</w:t>
            </w:r>
          </w:p>
        </w:tc>
      </w:tr>
      <w:tr w:rsidR="00740DE9" w:rsidTr="00BB6A35">
        <w:tc>
          <w:tcPr>
            <w:tcW w:w="1838" w:type="dxa"/>
          </w:tcPr>
          <w:p w:rsidR="00740DE9" w:rsidRDefault="00740DE9" w:rsidP="00BB6A35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701" w:type="dxa"/>
          </w:tcPr>
          <w:p w:rsidR="00740DE9" w:rsidRDefault="00740DE9" w:rsidP="00BB6A35">
            <w:r>
              <w:t>int</w:t>
            </w:r>
          </w:p>
        </w:tc>
        <w:tc>
          <w:tcPr>
            <w:tcW w:w="4253" w:type="dxa"/>
          </w:tcPr>
          <w:p w:rsidR="00740DE9" w:rsidRDefault="00740DE9" w:rsidP="00BB6A35">
            <w:r>
              <w:rPr>
                <w:rFonts w:hint="eastAsia"/>
              </w:rPr>
              <w:t>用户id</w:t>
            </w:r>
          </w:p>
        </w:tc>
      </w:tr>
      <w:tr w:rsidR="00740DE9" w:rsidTr="00BB6A35">
        <w:tc>
          <w:tcPr>
            <w:tcW w:w="1838" w:type="dxa"/>
          </w:tcPr>
          <w:p w:rsidR="00740DE9" w:rsidRDefault="00740DE9" w:rsidP="00740DE9">
            <w:proofErr w:type="spellStart"/>
            <w:r>
              <w:t>question_id</w:t>
            </w:r>
            <w:proofErr w:type="spellEnd"/>
          </w:p>
        </w:tc>
        <w:tc>
          <w:tcPr>
            <w:tcW w:w="1701" w:type="dxa"/>
          </w:tcPr>
          <w:p w:rsidR="00740DE9" w:rsidRDefault="00740DE9" w:rsidP="00BB6A35">
            <w:r>
              <w:t>int</w:t>
            </w:r>
          </w:p>
        </w:tc>
        <w:tc>
          <w:tcPr>
            <w:tcW w:w="4253" w:type="dxa"/>
          </w:tcPr>
          <w:p w:rsidR="00740DE9" w:rsidRDefault="00740DE9" w:rsidP="00740DE9">
            <w:r>
              <w:rPr>
                <w:rFonts w:hint="eastAsia"/>
              </w:rPr>
              <w:t>关注的问题的id</w:t>
            </w:r>
          </w:p>
        </w:tc>
      </w:tr>
    </w:tbl>
    <w:p w:rsidR="00F31CC3" w:rsidRDefault="00F31CC3" w:rsidP="00456F81"/>
    <w:p w:rsidR="00F31CC3" w:rsidRDefault="00F31CC3" w:rsidP="00456F81"/>
    <w:p w:rsidR="00F31CC3" w:rsidRDefault="00F31CC3" w:rsidP="00456F81"/>
    <w:p w:rsidR="00F31CC3" w:rsidRDefault="00F31CC3" w:rsidP="00456F81"/>
    <w:p w:rsidR="00F31CC3" w:rsidRPr="00F31CC3" w:rsidRDefault="00F31CC3" w:rsidP="00456F81">
      <w:pPr>
        <w:rPr>
          <w:b/>
        </w:rPr>
      </w:pPr>
      <w:r w:rsidRPr="00F31CC3">
        <w:rPr>
          <w:b/>
        </w:rPr>
        <w:tab/>
      </w:r>
      <w:r w:rsidRPr="00F31CC3">
        <w:rPr>
          <w:rFonts w:hint="eastAsia"/>
          <w:b/>
        </w:rPr>
        <w:t>2.2</w:t>
      </w:r>
      <w:r>
        <w:rPr>
          <w:b/>
        </w:rPr>
        <w:t xml:space="preserve"> </w:t>
      </w:r>
      <w:r>
        <w:rPr>
          <w:rFonts w:hint="eastAsia"/>
          <w:b/>
        </w:rPr>
        <w:t>ER图</w:t>
      </w:r>
    </w:p>
    <w:p w:rsidR="00F31CC3" w:rsidRDefault="00C64C88" w:rsidP="00C64C8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45237" cy="3840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746" cy="38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C3" w:rsidRDefault="00F31CC3" w:rsidP="00F31CC3"/>
    <w:p w:rsidR="00F31CC3" w:rsidRDefault="00F31CC3" w:rsidP="00F31CC3"/>
    <w:p w:rsidR="00F31CC3" w:rsidRDefault="00F31CC3" w:rsidP="00F31CC3">
      <w:pPr>
        <w:rPr>
          <w:b/>
        </w:rPr>
      </w:pPr>
      <w:r w:rsidRPr="00F31CC3">
        <w:rPr>
          <w:rFonts w:hint="eastAsia"/>
          <w:b/>
        </w:rPr>
        <w:t>3.</w:t>
      </w:r>
      <w:r w:rsidRPr="00F31CC3">
        <w:rPr>
          <w:b/>
        </w:rPr>
        <w:t xml:space="preserve"> </w:t>
      </w:r>
      <w:r w:rsidRPr="00F31CC3">
        <w:rPr>
          <w:rFonts w:hint="eastAsia"/>
          <w:b/>
        </w:rPr>
        <w:t>接口设计</w:t>
      </w:r>
    </w:p>
    <w:p w:rsidR="00D246E7" w:rsidRDefault="00D246E7" w:rsidP="00D246E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dom</w:t>
      </w:r>
      <w:r>
        <w:rPr>
          <w:b/>
        </w:rPr>
        <w:t xml:space="preserve">ain </w:t>
      </w:r>
      <w:r>
        <w:rPr>
          <w:rFonts w:hint="eastAsia"/>
          <w:b/>
        </w:rPr>
        <w:t>=</w:t>
      </w:r>
      <w:r>
        <w:rPr>
          <w:b/>
        </w:rPr>
        <w:t xml:space="preserve"> “localhost:9090”</w:t>
      </w:r>
    </w:p>
    <w:p w:rsidR="00F31CC3" w:rsidRDefault="00F31CC3" w:rsidP="00D246E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3.1</w:t>
      </w:r>
      <w:r w:rsidR="00CC28AC">
        <w:rPr>
          <w:b/>
        </w:rPr>
        <w:t xml:space="preserve"> </w:t>
      </w:r>
      <w:r w:rsidR="00CC28AC">
        <w:rPr>
          <w:rFonts w:hint="eastAsia"/>
          <w:b/>
        </w:rPr>
        <w:t>u</w:t>
      </w:r>
      <w:r w:rsidR="00CC28AC">
        <w:rPr>
          <w:b/>
        </w:rPr>
        <w:t>ser</w:t>
      </w:r>
    </w:p>
    <w:p w:rsidR="00F31CC3" w:rsidRDefault="00F31CC3" w:rsidP="00D246E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3.1.1</w:t>
      </w:r>
      <w:r w:rsidR="00CC28AC">
        <w:rPr>
          <w:b/>
        </w:rPr>
        <w:t xml:space="preserve"> </w:t>
      </w:r>
      <w:r w:rsidR="00CC28AC">
        <w:rPr>
          <w:rFonts w:hint="eastAsia"/>
          <w:b/>
        </w:rPr>
        <w:t>增</w:t>
      </w:r>
    </w:p>
    <w:p w:rsidR="00D246E7" w:rsidRPr="00F31CC3" w:rsidRDefault="00D246E7" w:rsidP="00D246E7">
      <w:pPr>
        <w:rPr>
          <w:b/>
        </w:rPr>
      </w:pPr>
      <w:r>
        <w:rPr>
          <w:b/>
        </w:rPr>
        <w:tab/>
      </w:r>
      <w:r w:rsidR="00CC28AC">
        <w:rPr>
          <w:rFonts w:hint="eastAsia"/>
          <w:b/>
        </w:rPr>
        <w:t>用户授权登录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D246E7" w:rsidTr="00D246E7">
        <w:tc>
          <w:tcPr>
            <w:tcW w:w="992" w:type="dxa"/>
          </w:tcPr>
          <w:p w:rsidR="00D246E7" w:rsidRDefault="00D246E7" w:rsidP="00D246E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  <w:proofErr w:type="spellEnd"/>
          </w:p>
        </w:tc>
        <w:tc>
          <w:tcPr>
            <w:tcW w:w="6883" w:type="dxa"/>
          </w:tcPr>
          <w:p w:rsidR="00D246E7" w:rsidRDefault="00D246E7" w:rsidP="00D246E7">
            <w:pPr>
              <w:rPr>
                <w:b/>
              </w:rPr>
            </w:pPr>
            <w:r>
              <w:rPr>
                <w:b/>
              </w:rPr>
              <w:t>domain/user/add</w:t>
            </w:r>
          </w:p>
        </w:tc>
      </w:tr>
      <w:tr w:rsidR="00D246E7" w:rsidTr="00D246E7">
        <w:tc>
          <w:tcPr>
            <w:tcW w:w="992" w:type="dxa"/>
          </w:tcPr>
          <w:p w:rsidR="00D246E7" w:rsidRDefault="00D246E7" w:rsidP="00D246E7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D246E7" w:rsidRDefault="00274CDF" w:rsidP="00D246E7">
            <w:pPr>
              <w:rPr>
                <w:b/>
              </w:rPr>
            </w:pPr>
            <w:r>
              <w:rPr>
                <w:rFonts w:hint="eastAsia"/>
              </w:rPr>
              <w:t>当前用户</w:t>
            </w:r>
            <w:proofErr w:type="spellStart"/>
            <w:r w:rsidR="00D246E7">
              <w:rPr>
                <w:rFonts w:hint="eastAsia"/>
              </w:rPr>
              <w:t>n</w:t>
            </w:r>
            <w:r w:rsidR="00D246E7">
              <w:t>ick</w:t>
            </w:r>
            <w:r w:rsidR="00D246E7">
              <w:rPr>
                <w:rFonts w:hint="eastAsia"/>
              </w:rPr>
              <w:t>N</w:t>
            </w:r>
            <w:r w:rsidR="00D246E7">
              <w:t>ame</w:t>
            </w:r>
            <w:proofErr w:type="spellEnd"/>
            <w:r w:rsidR="00D246E7">
              <w:rPr>
                <w:rFonts w:hint="eastAsia"/>
              </w:rPr>
              <w:t>，</w:t>
            </w:r>
            <w:proofErr w:type="spellStart"/>
            <w:r w:rsidR="00D246E7">
              <w:rPr>
                <w:rFonts w:hint="eastAsia"/>
              </w:rPr>
              <w:t>a</w:t>
            </w:r>
            <w:r w:rsidR="00D246E7">
              <w:t>vatarUrl</w:t>
            </w:r>
            <w:proofErr w:type="spellEnd"/>
            <w:r w:rsidR="00D246E7">
              <w:t xml:space="preserve">, </w:t>
            </w:r>
            <w:r w:rsidR="00D246E7">
              <w:rPr>
                <w:rFonts w:hint="eastAsia"/>
              </w:rPr>
              <w:t>g</w:t>
            </w:r>
            <w:r w:rsidR="00D246E7">
              <w:t>ender</w:t>
            </w:r>
          </w:p>
        </w:tc>
      </w:tr>
      <w:tr w:rsidR="00D246E7" w:rsidTr="00D246E7">
        <w:tc>
          <w:tcPr>
            <w:tcW w:w="992" w:type="dxa"/>
          </w:tcPr>
          <w:p w:rsidR="00D246E7" w:rsidRDefault="00D246E7" w:rsidP="00D246E7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D246E7" w:rsidRPr="00D246E7" w:rsidRDefault="00CC28AC" w:rsidP="00D246E7">
            <w:r>
              <w:t>user</w:t>
            </w:r>
          </w:p>
        </w:tc>
      </w:tr>
    </w:tbl>
    <w:p w:rsidR="00CC28AC" w:rsidRDefault="00D246E7" w:rsidP="00274CDF">
      <w:pPr>
        <w:rPr>
          <w:b/>
        </w:rPr>
      </w:pPr>
      <w:r>
        <w:rPr>
          <w:b/>
        </w:rPr>
        <w:tab/>
      </w:r>
    </w:p>
    <w:p w:rsidR="00274CDF" w:rsidRDefault="00274CDF" w:rsidP="00274CDF">
      <w:pPr>
        <w:rPr>
          <w:b/>
        </w:rPr>
      </w:pPr>
      <w:r>
        <w:rPr>
          <w:b/>
        </w:rPr>
        <w:tab/>
      </w:r>
    </w:p>
    <w:p w:rsidR="00CC28AC" w:rsidRDefault="00CC28AC" w:rsidP="00CC28AC">
      <w:pPr>
        <w:rPr>
          <w:b/>
        </w:rPr>
      </w:pPr>
      <w:r>
        <w:rPr>
          <w:b/>
        </w:rPr>
        <w:lastRenderedPageBreak/>
        <w:tab/>
        <w:t>3.2 question</w:t>
      </w:r>
    </w:p>
    <w:p w:rsidR="00CC28AC" w:rsidRDefault="00CC28AC" w:rsidP="00CC28AC">
      <w:pPr>
        <w:rPr>
          <w:b/>
        </w:rPr>
      </w:pPr>
      <w:r>
        <w:rPr>
          <w:b/>
        </w:rPr>
        <w:tab/>
        <w:t xml:space="preserve">3.2.1 </w:t>
      </w:r>
      <w:r>
        <w:rPr>
          <w:rFonts w:hint="eastAsia"/>
          <w:b/>
        </w:rPr>
        <w:t>增</w:t>
      </w:r>
    </w:p>
    <w:p w:rsidR="00CC28AC" w:rsidRDefault="00CC28AC" w:rsidP="00D246E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用户提问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CC28AC" w:rsidTr="00BB6A35">
        <w:tc>
          <w:tcPr>
            <w:tcW w:w="992" w:type="dxa"/>
          </w:tcPr>
          <w:p w:rsidR="00CC28AC" w:rsidRDefault="00CC28AC" w:rsidP="00BB6A3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  <w:proofErr w:type="spellEnd"/>
          </w:p>
        </w:tc>
        <w:tc>
          <w:tcPr>
            <w:tcW w:w="6883" w:type="dxa"/>
          </w:tcPr>
          <w:p w:rsidR="00CC28AC" w:rsidRDefault="00CC28AC" w:rsidP="00274CDF">
            <w:pPr>
              <w:rPr>
                <w:b/>
              </w:rPr>
            </w:pPr>
            <w:r w:rsidRPr="00CD7158">
              <w:rPr>
                <w:b/>
                <w:highlight w:val="yellow"/>
                <w:rPrChange w:id="0" w:author="晓松 周" w:date="2018-12-15T21:35:00Z">
                  <w:rPr>
                    <w:b/>
                  </w:rPr>
                </w:rPrChange>
              </w:rPr>
              <w:t>domain/user/</w:t>
            </w:r>
            <w:r w:rsidR="00274CDF" w:rsidRPr="00CD7158">
              <w:rPr>
                <w:b/>
                <w:highlight w:val="yellow"/>
                <w:rPrChange w:id="1" w:author="晓松 周" w:date="2018-12-15T21:35:00Z">
                  <w:rPr>
                    <w:b/>
                  </w:rPr>
                </w:rPrChange>
              </w:rPr>
              <w:t>submit</w:t>
            </w:r>
          </w:p>
        </w:tc>
      </w:tr>
      <w:tr w:rsidR="00CC28AC" w:rsidTr="00BB6A35">
        <w:tc>
          <w:tcPr>
            <w:tcW w:w="992" w:type="dxa"/>
          </w:tcPr>
          <w:p w:rsidR="00CC28AC" w:rsidRDefault="00CC28AC" w:rsidP="00CC28AC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CC28AC" w:rsidRDefault="00274CDF" w:rsidP="00CC28AC">
            <w:pPr>
              <w:rPr>
                <w:b/>
              </w:rPr>
            </w:pPr>
            <w:r>
              <w:rPr>
                <w:rFonts w:hint="eastAsia"/>
              </w:rPr>
              <w:t>当前用户</w:t>
            </w:r>
            <w:r w:rsidR="00CC28AC">
              <w:t>nickname</w:t>
            </w:r>
            <w:r w:rsidR="00CC28AC">
              <w:rPr>
                <w:rFonts w:hint="eastAsia"/>
              </w:rPr>
              <w:t>,</w:t>
            </w:r>
            <w:r w:rsidR="00CC28AC">
              <w:t xml:space="preserve"> </w:t>
            </w:r>
            <w:r w:rsidR="00A234C5">
              <w:rPr>
                <w:rFonts w:hint="eastAsia"/>
              </w:rPr>
              <w:t>title</w:t>
            </w:r>
            <w:r w:rsidR="00A234C5">
              <w:t xml:space="preserve">, </w:t>
            </w:r>
            <w:r w:rsidR="00CC28AC">
              <w:t>content, time, state</w:t>
            </w:r>
          </w:p>
        </w:tc>
      </w:tr>
      <w:tr w:rsidR="00CC28AC" w:rsidTr="00BB6A35">
        <w:tc>
          <w:tcPr>
            <w:tcW w:w="992" w:type="dxa"/>
          </w:tcPr>
          <w:p w:rsidR="00CC28AC" w:rsidRDefault="00CC28AC" w:rsidP="00CC28AC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CC28AC" w:rsidRPr="00D246E7" w:rsidRDefault="00CC28AC" w:rsidP="00CC28AC">
            <w:r>
              <w:t>question</w:t>
            </w:r>
          </w:p>
        </w:tc>
      </w:tr>
    </w:tbl>
    <w:p w:rsidR="00CC28AC" w:rsidRDefault="00CC28AC" w:rsidP="00D246E7">
      <w:pPr>
        <w:rPr>
          <w:b/>
        </w:rPr>
      </w:pPr>
    </w:p>
    <w:p w:rsidR="00CC28AC" w:rsidRDefault="00CC28AC" w:rsidP="00D246E7">
      <w:pPr>
        <w:rPr>
          <w:b/>
        </w:rPr>
      </w:pPr>
    </w:p>
    <w:p w:rsidR="00D246E7" w:rsidRDefault="00D246E7" w:rsidP="00D246E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3.</w:t>
      </w:r>
      <w:r w:rsidR="009F03BA">
        <w:rPr>
          <w:rFonts w:hint="eastAsia"/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2</w:t>
      </w:r>
      <w:r w:rsidR="00CC28AC">
        <w:rPr>
          <w:b/>
        </w:rPr>
        <w:t xml:space="preserve"> </w:t>
      </w:r>
      <w:r w:rsidR="00CC28AC">
        <w:rPr>
          <w:rFonts w:hint="eastAsia"/>
          <w:b/>
        </w:rPr>
        <w:t>改</w:t>
      </w:r>
    </w:p>
    <w:p w:rsidR="00D246E7" w:rsidRPr="00F31CC3" w:rsidRDefault="00D246E7" w:rsidP="00D246E7">
      <w:pPr>
        <w:rPr>
          <w:b/>
        </w:rPr>
      </w:pPr>
      <w:r>
        <w:rPr>
          <w:b/>
        </w:rPr>
        <w:tab/>
      </w:r>
      <w:r w:rsidR="00CC28AC">
        <w:rPr>
          <w:rFonts w:hint="eastAsia"/>
          <w:b/>
        </w:rPr>
        <w:t>删除问题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D246E7" w:rsidTr="00BB6A35">
        <w:tc>
          <w:tcPr>
            <w:tcW w:w="992" w:type="dxa"/>
          </w:tcPr>
          <w:p w:rsidR="00D246E7" w:rsidRDefault="00D246E7" w:rsidP="00BB6A3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  <w:proofErr w:type="spellEnd"/>
          </w:p>
        </w:tc>
        <w:tc>
          <w:tcPr>
            <w:tcW w:w="6883" w:type="dxa"/>
          </w:tcPr>
          <w:p w:rsidR="00D246E7" w:rsidRDefault="00D246E7" w:rsidP="00D246E7">
            <w:pPr>
              <w:rPr>
                <w:b/>
              </w:rPr>
            </w:pPr>
            <w:r>
              <w:rPr>
                <w:b/>
              </w:rPr>
              <w:t>domain/</w:t>
            </w:r>
            <w:r w:rsidR="009C0015">
              <w:rPr>
                <w:rFonts w:hint="eastAsia"/>
                <w:b/>
              </w:rPr>
              <w:t>question</w:t>
            </w:r>
            <w:r>
              <w:rPr>
                <w:b/>
              </w:rPr>
              <w:t>/</w:t>
            </w:r>
            <w:r w:rsidR="00CC28AC">
              <w:rPr>
                <w:rFonts w:hint="eastAsia"/>
                <w:b/>
              </w:rPr>
              <w:t>de</w:t>
            </w:r>
            <w:r w:rsidR="00CC28AC">
              <w:rPr>
                <w:b/>
              </w:rPr>
              <w:t>l</w:t>
            </w:r>
          </w:p>
        </w:tc>
      </w:tr>
      <w:tr w:rsidR="00D246E7" w:rsidTr="00BB6A35">
        <w:tc>
          <w:tcPr>
            <w:tcW w:w="992" w:type="dxa"/>
          </w:tcPr>
          <w:p w:rsidR="00D246E7" w:rsidRDefault="00D246E7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D246E7" w:rsidRPr="007B4E3A" w:rsidRDefault="00CC28AC" w:rsidP="00CC28AC">
            <w:pPr>
              <w:rPr>
                <w:rFonts w:hint="eastAsia"/>
                <w:b/>
                <w:lang w:val="en-CA"/>
                <w:rPrChange w:id="2" w:author="晓松 周" w:date="2018-12-15T16:50:00Z">
                  <w:rPr>
                    <w:rFonts w:hint="eastAsia"/>
                    <w:b/>
                  </w:rPr>
                </w:rPrChange>
              </w:rPr>
            </w:pPr>
            <w:proofErr w:type="spellStart"/>
            <w:r>
              <w:t>questionId</w:t>
            </w:r>
            <w:proofErr w:type="spellEnd"/>
            <w:ins w:id="3" w:author="晓松 周" w:date="2018-12-15T16:50:00Z">
              <w:r w:rsidR="007B4E3A">
                <w:t xml:space="preserve"> </w:t>
              </w:r>
              <w:r w:rsidR="007B4E3A">
                <w:rPr>
                  <w:rFonts w:hint="eastAsia"/>
                </w:rPr>
                <w:t>当前用户</w:t>
              </w:r>
            </w:ins>
            <w:ins w:id="4" w:author="晓松 周" w:date="2018-12-15T18:17:00Z">
              <w:r w:rsidR="004237DD">
                <w:t>nickname</w:t>
              </w:r>
            </w:ins>
          </w:p>
        </w:tc>
      </w:tr>
      <w:tr w:rsidR="00D246E7" w:rsidTr="00BB6A35">
        <w:tc>
          <w:tcPr>
            <w:tcW w:w="992" w:type="dxa"/>
          </w:tcPr>
          <w:p w:rsidR="00D246E7" w:rsidRDefault="00D246E7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D246E7" w:rsidRPr="0051518E" w:rsidRDefault="00CC28AC" w:rsidP="00BB6A35">
            <w:pPr>
              <w:rPr>
                <w:lang w:val="en-CA"/>
                <w:rPrChange w:id="5" w:author="晓松 周" w:date="2018-12-15T16:34:00Z">
                  <w:rPr/>
                </w:rPrChange>
              </w:rPr>
            </w:pPr>
            <w:del w:id="6" w:author="晓松 周" w:date="2018-12-15T15:50:00Z">
              <w:r w:rsidDel="005C2AED">
                <w:delText>question</w:delText>
              </w:r>
            </w:del>
            <w:ins w:id="7" w:author="晓松 周" w:date="2018-12-15T16:33:00Z">
              <w:r w:rsidR="00E42186">
                <w:t>L</w:t>
              </w:r>
              <w:r w:rsidR="00E42186">
                <w:rPr>
                  <w:rFonts w:hint="eastAsia"/>
                </w:rPr>
                <w:t>is</w:t>
              </w:r>
              <w:r w:rsidR="00E42186">
                <w:t>t&lt;</w:t>
              </w:r>
            </w:ins>
            <w:ins w:id="8" w:author="晓松 周" w:date="2018-12-15T15:52:00Z">
              <w:r w:rsidR="002F4610">
                <w:t>question</w:t>
              </w:r>
            </w:ins>
            <w:ins w:id="9" w:author="晓松 周" w:date="2018-12-15T16:49:00Z">
              <w:r w:rsidR="00C6273F">
                <w:t>&gt;</w:t>
              </w:r>
            </w:ins>
          </w:p>
        </w:tc>
      </w:tr>
    </w:tbl>
    <w:p w:rsidR="009C0015" w:rsidRDefault="00CC28AC" w:rsidP="00D246E7">
      <w:pPr>
        <w:rPr>
          <w:b/>
        </w:rPr>
      </w:pPr>
      <w:r>
        <w:rPr>
          <w:b/>
        </w:rPr>
        <w:tab/>
      </w:r>
    </w:p>
    <w:p w:rsidR="003949B5" w:rsidRDefault="003949B5" w:rsidP="00D246E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关闭问题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  <w:proofErr w:type="spellEnd"/>
          </w:p>
        </w:tc>
        <w:tc>
          <w:tcPr>
            <w:tcW w:w="6883" w:type="dxa"/>
          </w:tcPr>
          <w:p w:rsidR="003949B5" w:rsidRDefault="003949B5" w:rsidP="00BB6A35">
            <w:pPr>
              <w:rPr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question</w:t>
            </w:r>
            <w:r>
              <w:rPr>
                <w:b/>
              </w:rPr>
              <w:t>/close</w:t>
            </w:r>
          </w:p>
        </w:tc>
      </w:tr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3949B5" w:rsidRDefault="003949B5" w:rsidP="00BB6A35">
            <w:pPr>
              <w:rPr>
                <w:b/>
              </w:rPr>
            </w:pPr>
            <w:r>
              <w:rPr>
                <w:rFonts w:hint="eastAsia"/>
              </w:rPr>
              <w:t>当前用户</w:t>
            </w:r>
            <w:ins w:id="10" w:author="晓松 周" w:date="2018-12-15T18:17:00Z">
              <w:r w:rsidR="004237DD">
                <w:t>nickname</w:t>
              </w:r>
            </w:ins>
            <w:r>
              <w:rPr>
                <w:rFonts w:hint="eastAsia"/>
              </w:rPr>
              <w:t xml:space="preserve"> </w:t>
            </w:r>
            <w:proofErr w:type="spellStart"/>
            <w:r>
              <w:t>questionId</w:t>
            </w:r>
            <w:proofErr w:type="spellEnd"/>
          </w:p>
        </w:tc>
      </w:tr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3949B5" w:rsidRPr="00D246E7" w:rsidRDefault="005C2AED" w:rsidP="00BB6A35">
            <w:pPr>
              <w:rPr>
                <w:rFonts w:hint="eastAsia"/>
              </w:rPr>
            </w:pPr>
            <w:ins w:id="11" w:author="晓松 周" w:date="2018-12-15T15:51:00Z">
              <w:r>
                <w:rPr>
                  <w:rFonts w:hint="eastAsia"/>
                </w:rPr>
                <w:t>q</w:t>
              </w:r>
              <w:r>
                <w:t>uestion</w:t>
              </w:r>
            </w:ins>
          </w:p>
        </w:tc>
      </w:tr>
    </w:tbl>
    <w:p w:rsidR="003949B5" w:rsidRDefault="003949B5" w:rsidP="00D246E7">
      <w:pPr>
        <w:rPr>
          <w:b/>
        </w:rPr>
      </w:pPr>
      <w:r>
        <w:rPr>
          <w:b/>
        </w:rPr>
        <w:tab/>
      </w:r>
    </w:p>
    <w:p w:rsidR="009F03BA" w:rsidRDefault="009F03BA" w:rsidP="00D246E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3</w:t>
      </w:r>
      <w:r>
        <w:rPr>
          <w:b/>
        </w:rPr>
        <w:t>.</w:t>
      </w:r>
      <w:r>
        <w:rPr>
          <w:rFonts w:hint="eastAsia"/>
          <w:b/>
        </w:rPr>
        <w:t>2</w:t>
      </w:r>
      <w:r>
        <w:rPr>
          <w:b/>
        </w:rPr>
        <w:t xml:space="preserve">.3 </w:t>
      </w:r>
      <w:r>
        <w:rPr>
          <w:rFonts w:hint="eastAsia"/>
          <w:b/>
        </w:rPr>
        <w:t>查</w:t>
      </w:r>
    </w:p>
    <w:p w:rsidR="009C0015" w:rsidRPr="00F31CC3" w:rsidRDefault="00740DE9" w:rsidP="009C0015">
      <w:pPr>
        <w:rPr>
          <w:b/>
        </w:rPr>
      </w:pPr>
      <w:r>
        <w:rPr>
          <w:b/>
        </w:rPr>
        <w:tab/>
      </w:r>
      <w:r w:rsidR="009C0015">
        <w:rPr>
          <w:rFonts w:hint="eastAsia"/>
          <w:b/>
        </w:rPr>
        <w:t>查看所有问题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9C0015" w:rsidTr="00BB6A35">
        <w:tc>
          <w:tcPr>
            <w:tcW w:w="992" w:type="dxa"/>
          </w:tcPr>
          <w:p w:rsidR="009C0015" w:rsidRDefault="009C0015" w:rsidP="00BB6A3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  <w:proofErr w:type="spellEnd"/>
          </w:p>
        </w:tc>
        <w:tc>
          <w:tcPr>
            <w:tcW w:w="6883" w:type="dxa"/>
          </w:tcPr>
          <w:p w:rsidR="009C0015" w:rsidRDefault="009C0015" w:rsidP="00BB6A35">
            <w:pPr>
              <w:rPr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question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all</w:t>
            </w:r>
          </w:p>
        </w:tc>
      </w:tr>
      <w:tr w:rsidR="009C0015" w:rsidTr="00BB6A35">
        <w:tc>
          <w:tcPr>
            <w:tcW w:w="992" w:type="dxa"/>
          </w:tcPr>
          <w:p w:rsidR="009C0015" w:rsidRDefault="009C0015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9C0015" w:rsidRDefault="009C0015" w:rsidP="00BB6A35">
            <w:pPr>
              <w:rPr>
                <w:b/>
              </w:rPr>
            </w:pPr>
          </w:p>
        </w:tc>
      </w:tr>
      <w:tr w:rsidR="009C0015" w:rsidTr="00BB6A35">
        <w:tc>
          <w:tcPr>
            <w:tcW w:w="992" w:type="dxa"/>
          </w:tcPr>
          <w:p w:rsidR="009C0015" w:rsidRDefault="009C0015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9C0015" w:rsidRPr="00D246E7" w:rsidRDefault="00A234C5" w:rsidP="00BB6A35">
            <w:r>
              <w:t>q</w:t>
            </w:r>
            <w:r w:rsidR="009C0015">
              <w:t>uestion</w:t>
            </w:r>
            <w:r>
              <w:t xml:space="preserve"> list</w:t>
            </w:r>
          </w:p>
        </w:tc>
      </w:tr>
    </w:tbl>
    <w:p w:rsidR="00740DE9" w:rsidRDefault="003949B5" w:rsidP="00D246E7">
      <w:pPr>
        <w:rPr>
          <w:b/>
        </w:rPr>
      </w:pPr>
      <w:r>
        <w:rPr>
          <w:b/>
        </w:rPr>
        <w:tab/>
      </w:r>
    </w:p>
    <w:p w:rsidR="003949B5" w:rsidRPr="00F31CC3" w:rsidRDefault="003949B5" w:rsidP="003949B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查看用户提出的问题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  <w:proofErr w:type="spellEnd"/>
          </w:p>
        </w:tc>
        <w:tc>
          <w:tcPr>
            <w:tcW w:w="6883" w:type="dxa"/>
          </w:tcPr>
          <w:p w:rsidR="003949B5" w:rsidRDefault="003949B5" w:rsidP="003949B5">
            <w:pPr>
              <w:rPr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question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/ask</w:t>
            </w:r>
          </w:p>
        </w:tc>
      </w:tr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3949B5" w:rsidRPr="00C26005" w:rsidRDefault="00C26005" w:rsidP="00BB6A35">
            <w:r w:rsidRPr="00C26005">
              <w:rPr>
                <w:rFonts w:hint="eastAsia"/>
              </w:rPr>
              <w:t>当前用户</w:t>
            </w:r>
            <w:proofErr w:type="spellStart"/>
            <w:r w:rsidRPr="00C26005">
              <w:rPr>
                <w:rFonts w:hint="eastAsia"/>
              </w:rPr>
              <w:t>NickName</w:t>
            </w:r>
            <w:proofErr w:type="spellEnd"/>
          </w:p>
        </w:tc>
      </w:tr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3949B5" w:rsidRPr="00D246E7" w:rsidRDefault="003949B5" w:rsidP="00BB6A35">
            <w:r>
              <w:t xml:space="preserve">question </w:t>
            </w:r>
            <w:r w:rsidRPr="005C4789">
              <w:t>list</w:t>
            </w:r>
          </w:p>
        </w:tc>
      </w:tr>
    </w:tbl>
    <w:p w:rsidR="003949B5" w:rsidRDefault="003949B5" w:rsidP="00D246E7">
      <w:pPr>
        <w:rPr>
          <w:b/>
        </w:rPr>
      </w:pPr>
    </w:p>
    <w:p w:rsidR="003949B5" w:rsidRPr="007C1887" w:rsidRDefault="003949B5" w:rsidP="003949B5">
      <w:pPr>
        <w:rPr>
          <w:b/>
          <w:highlight w:val="yellow"/>
          <w:rPrChange w:id="12" w:author="晓松 周" w:date="2018-12-15T18:28:00Z">
            <w:rPr>
              <w:b/>
            </w:rPr>
          </w:rPrChange>
        </w:rPr>
      </w:pPr>
      <w:r>
        <w:rPr>
          <w:b/>
        </w:rPr>
        <w:tab/>
      </w:r>
      <w:r w:rsidRPr="007C1887">
        <w:rPr>
          <w:rFonts w:hint="eastAsia"/>
          <w:b/>
          <w:highlight w:val="yellow"/>
          <w:rPrChange w:id="13" w:author="晓松 周" w:date="2018-12-15T18:28:00Z">
            <w:rPr>
              <w:rFonts w:hint="eastAsia"/>
              <w:b/>
            </w:rPr>
          </w:rPrChange>
        </w:rPr>
        <w:t>查看用户回答过的问题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3949B5" w:rsidRPr="007C1887" w:rsidTr="00BB6A35">
        <w:tc>
          <w:tcPr>
            <w:tcW w:w="992" w:type="dxa"/>
          </w:tcPr>
          <w:p w:rsidR="003949B5" w:rsidRPr="007C1887" w:rsidRDefault="003949B5" w:rsidP="00BB6A35">
            <w:pPr>
              <w:rPr>
                <w:b/>
                <w:highlight w:val="yellow"/>
                <w:rPrChange w:id="14" w:author="晓松 周" w:date="2018-12-15T18:28:00Z">
                  <w:rPr>
                    <w:b/>
                  </w:rPr>
                </w:rPrChange>
              </w:rPr>
            </w:pPr>
            <w:proofErr w:type="spellStart"/>
            <w:r w:rsidRPr="007C1887">
              <w:rPr>
                <w:rFonts w:hint="eastAsia"/>
                <w:b/>
                <w:highlight w:val="yellow"/>
                <w:rPrChange w:id="15" w:author="晓松 周" w:date="2018-12-15T18:28:00Z">
                  <w:rPr>
                    <w:rFonts w:hint="eastAsia"/>
                    <w:b/>
                  </w:rPr>
                </w:rPrChange>
              </w:rPr>
              <w:t>u</w:t>
            </w:r>
            <w:r w:rsidRPr="007C1887">
              <w:rPr>
                <w:b/>
                <w:highlight w:val="yellow"/>
                <w:rPrChange w:id="16" w:author="晓松 周" w:date="2018-12-15T18:28:00Z">
                  <w:rPr>
                    <w:b/>
                  </w:rPr>
                </w:rPrChange>
              </w:rPr>
              <w:t>rl</w:t>
            </w:r>
            <w:proofErr w:type="spellEnd"/>
          </w:p>
        </w:tc>
        <w:tc>
          <w:tcPr>
            <w:tcW w:w="6883" w:type="dxa"/>
          </w:tcPr>
          <w:p w:rsidR="003949B5" w:rsidRPr="007C1887" w:rsidRDefault="003949B5" w:rsidP="00BB6A35">
            <w:pPr>
              <w:rPr>
                <w:b/>
                <w:highlight w:val="yellow"/>
                <w:rPrChange w:id="17" w:author="晓松 周" w:date="2018-12-15T18:28:00Z">
                  <w:rPr>
                    <w:b/>
                  </w:rPr>
                </w:rPrChange>
              </w:rPr>
            </w:pPr>
            <w:r w:rsidRPr="007C1887">
              <w:rPr>
                <w:b/>
                <w:highlight w:val="yellow"/>
                <w:rPrChange w:id="18" w:author="晓松 周" w:date="2018-12-15T18:28:00Z">
                  <w:rPr>
                    <w:b/>
                  </w:rPr>
                </w:rPrChange>
              </w:rPr>
              <w:t>domain/</w:t>
            </w:r>
            <w:r w:rsidRPr="007C1887">
              <w:rPr>
                <w:rFonts w:hint="eastAsia"/>
                <w:b/>
                <w:highlight w:val="yellow"/>
                <w:rPrChange w:id="19" w:author="晓松 周" w:date="2018-12-15T18:28:00Z">
                  <w:rPr>
                    <w:rFonts w:hint="eastAsia"/>
                    <w:b/>
                  </w:rPr>
                </w:rPrChange>
              </w:rPr>
              <w:t>question</w:t>
            </w:r>
            <w:r w:rsidRPr="007C1887">
              <w:rPr>
                <w:b/>
                <w:highlight w:val="yellow"/>
                <w:rPrChange w:id="20" w:author="晓松 周" w:date="2018-12-15T18:28:00Z">
                  <w:rPr>
                    <w:b/>
                  </w:rPr>
                </w:rPrChange>
              </w:rPr>
              <w:t>/</w:t>
            </w:r>
            <w:r w:rsidRPr="007C1887">
              <w:rPr>
                <w:rFonts w:hint="eastAsia"/>
                <w:b/>
                <w:highlight w:val="yellow"/>
                <w:rPrChange w:id="21" w:author="晓松 周" w:date="2018-12-15T18:28:00Z">
                  <w:rPr>
                    <w:rFonts w:hint="eastAsia"/>
                    <w:b/>
                  </w:rPr>
                </w:rPrChange>
              </w:rPr>
              <w:t>user</w:t>
            </w:r>
            <w:r w:rsidRPr="007C1887">
              <w:rPr>
                <w:b/>
                <w:highlight w:val="yellow"/>
                <w:rPrChange w:id="22" w:author="晓松 周" w:date="2018-12-15T18:28:00Z">
                  <w:rPr>
                    <w:b/>
                  </w:rPr>
                </w:rPrChange>
              </w:rPr>
              <w:t>/</w:t>
            </w:r>
            <w:r w:rsidRPr="007C1887">
              <w:rPr>
                <w:rFonts w:hint="eastAsia"/>
                <w:b/>
                <w:highlight w:val="yellow"/>
                <w:rPrChange w:id="23" w:author="晓松 周" w:date="2018-12-15T18:28:00Z">
                  <w:rPr>
                    <w:rFonts w:hint="eastAsia"/>
                    <w:b/>
                  </w:rPr>
                </w:rPrChange>
              </w:rPr>
              <w:t>answer</w:t>
            </w:r>
          </w:p>
        </w:tc>
      </w:tr>
      <w:tr w:rsidR="003949B5" w:rsidRPr="007C1887" w:rsidTr="00BB6A35">
        <w:tc>
          <w:tcPr>
            <w:tcW w:w="992" w:type="dxa"/>
          </w:tcPr>
          <w:p w:rsidR="003949B5" w:rsidRPr="007C1887" w:rsidRDefault="003949B5" w:rsidP="00BB6A35">
            <w:pPr>
              <w:rPr>
                <w:b/>
                <w:highlight w:val="yellow"/>
                <w:rPrChange w:id="24" w:author="晓松 周" w:date="2018-12-15T18:28:00Z">
                  <w:rPr>
                    <w:b/>
                  </w:rPr>
                </w:rPrChange>
              </w:rPr>
            </w:pPr>
            <w:r w:rsidRPr="007C1887">
              <w:rPr>
                <w:rFonts w:hint="eastAsia"/>
                <w:b/>
                <w:highlight w:val="yellow"/>
                <w:rPrChange w:id="25" w:author="晓松 周" w:date="2018-12-15T18:28:00Z">
                  <w:rPr>
                    <w:rFonts w:hint="eastAsia"/>
                    <w:b/>
                  </w:rPr>
                </w:rPrChange>
              </w:rPr>
              <w:t>输入</w:t>
            </w:r>
          </w:p>
        </w:tc>
        <w:tc>
          <w:tcPr>
            <w:tcW w:w="6883" w:type="dxa"/>
          </w:tcPr>
          <w:p w:rsidR="003949B5" w:rsidRPr="007C1887" w:rsidRDefault="00C26005" w:rsidP="00BB6A35">
            <w:pPr>
              <w:rPr>
                <w:highlight w:val="yellow"/>
                <w:rPrChange w:id="26" w:author="晓松 周" w:date="2018-12-15T18:28:00Z">
                  <w:rPr/>
                </w:rPrChange>
              </w:rPr>
            </w:pPr>
            <w:r w:rsidRPr="007C1887">
              <w:rPr>
                <w:rFonts w:hint="eastAsia"/>
                <w:highlight w:val="yellow"/>
                <w:rPrChange w:id="27" w:author="晓松 周" w:date="2018-12-15T18:28:00Z">
                  <w:rPr>
                    <w:rFonts w:hint="eastAsia"/>
                  </w:rPr>
                </w:rPrChange>
              </w:rPr>
              <w:t>当前用户</w:t>
            </w:r>
            <w:proofErr w:type="spellStart"/>
            <w:r w:rsidRPr="007C1887">
              <w:rPr>
                <w:rFonts w:hint="eastAsia"/>
                <w:highlight w:val="yellow"/>
                <w:rPrChange w:id="28" w:author="晓松 周" w:date="2018-12-15T18:28:00Z">
                  <w:rPr>
                    <w:rFonts w:hint="eastAsia"/>
                  </w:rPr>
                </w:rPrChange>
              </w:rPr>
              <w:t>Nic</w:t>
            </w:r>
            <w:r w:rsidRPr="007C1887">
              <w:rPr>
                <w:highlight w:val="yellow"/>
                <w:rPrChange w:id="29" w:author="晓松 周" w:date="2018-12-15T18:28:00Z">
                  <w:rPr/>
                </w:rPrChange>
              </w:rPr>
              <w:t>kName</w:t>
            </w:r>
            <w:proofErr w:type="spellEnd"/>
          </w:p>
        </w:tc>
      </w:tr>
      <w:tr w:rsidR="003949B5" w:rsidTr="00BB6A35">
        <w:tc>
          <w:tcPr>
            <w:tcW w:w="992" w:type="dxa"/>
          </w:tcPr>
          <w:p w:rsidR="003949B5" w:rsidRPr="007C1887" w:rsidRDefault="003949B5" w:rsidP="00BB6A35">
            <w:pPr>
              <w:rPr>
                <w:b/>
                <w:highlight w:val="yellow"/>
                <w:rPrChange w:id="30" w:author="晓松 周" w:date="2018-12-15T18:28:00Z">
                  <w:rPr>
                    <w:b/>
                  </w:rPr>
                </w:rPrChange>
              </w:rPr>
            </w:pPr>
            <w:r w:rsidRPr="007C1887">
              <w:rPr>
                <w:rFonts w:hint="eastAsia"/>
                <w:b/>
                <w:highlight w:val="yellow"/>
                <w:rPrChange w:id="31" w:author="晓松 周" w:date="2018-12-15T18:28:00Z">
                  <w:rPr>
                    <w:rFonts w:hint="eastAsia"/>
                    <w:b/>
                  </w:rPr>
                </w:rPrChange>
              </w:rPr>
              <w:t>输出</w:t>
            </w:r>
          </w:p>
        </w:tc>
        <w:tc>
          <w:tcPr>
            <w:tcW w:w="6883" w:type="dxa"/>
          </w:tcPr>
          <w:p w:rsidR="003949B5" w:rsidRPr="00D246E7" w:rsidRDefault="003949B5" w:rsidP="00BB6A35">
            <w:r w:rsidRPr="007C1887">
              <w:rPr>
                <w:highlight w:val="yellow"/>
                <w:rPrChange w:id="32" w:author="晓松 周" w:date="2018-12-15T18:28:00Z">
                  <w:rPr/>
                </w:rPrChange>
              </w:rPr>
              <w:t>question list</w:t>
            </w:r>
          </w:p>
        </w:tc>
      </w:tr>
    </w:tbl>
    <w:p w:rsidR="003949B5" w:rsidRDefault="003949B5" w:rsidP="00D246E7">
      <w:pPr>
        <w:rPr>
          <w:b/>
        </w:rPr>
      </w:pPr>
    </w:p>
    <w:p w:rsidR="00740DE9" w:rsidRDefault="00740DE9" w:rsidP="00D246E7">
      <w:pPr>
        <w:rPr>
          <w:b/>
        </w:rPr>
      </w:pPr>
      <w:r>
        <w:rPr>
          <w:b/>
        </w:rPr>
        <w:tab/>
      </w:r>
    </w:p>
    <w:p w:rsidR="0021497C" w:rsidRDefault="0021497C" w:rsidP="00D246E7">
      <w:pPr>
        <w:rPr>
          <w:b/>
        </w:rPr>
      </w:pPr>
      <w:r>
        <w:rPr>
          <w:b/>
        </w:rPr>
        <w:tab/>
        <w:t>3.3 answer</w:t>
      </w:r>
    </w:p>
    <w:p w:rsidR="0021497C" w:rsidRDefault="0021497C" w:rsidP="00D246E7">
      <w:pPr>
        <w:rPr>
          <w:b/>
        </w:rPr>
      </w:pPr>
      <w:r>
        <w:rPr>
          <w:b/>
        </w:rPr>
        <w:tab/>
        <w:t xml:space="preserve">3.3.1 </w:t>
      </w:r>
      <w:r>
        <w:rPr>
          <w:rFonts w:hint="eastAsia"/>
          <w:b/>
        </w:rPr>
        <w:t>增</w:t>
      </w:r>
    </w:p>
    <w:p w:rsidR="0021497C" w:rsidRDefault="0021497C" w:rsidP="00D246E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用户回答问题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9F03BA" w:rsidTr="00BB6A35">
        <w:tc>
          <w:tcPr>
            <w:tcW w:w="992" w:type="dxa"/>
          </w:tcPr>
          <w:p w:rsidR="009F03BA" w:rsidRDefault="009F03BA" w:rsidP="00BB6A3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  <w:proofErr w:type="spellEnd"/>
          </w:p>
        </w:tc>
        <w:tc>
          <w:tcPr>
            <w:tcW w:w="6883" w:type="dxa"/>
          </w:tcPr>
          <w:p w:rsidR="009F03BA" w:rsidRDefault="009F03BA" w:rsidP="009F03BA">
            <w:pPr>
              <w:rPr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nswer/submit</w:t>
            </w:r>
          </w:p>
        </w:tc>
      </w:tr>
      <w:tr w:rsidR="009F03BA" w:rsidTr="00BB6A35">
        <w:tc>
          <w:tcPr>
            <w:tcW w:w="992" w:type="dxa"/>
          </w:tcPr>
          <w:p w:rsidR="009F03BA" w:rsidRDefault="009F03BA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9F03BA" w:rsidRDefault="00274CDF" w:rsidP="009F03BA">
            <w:pPr>
              <w:rPr>
                <w:b/>
              </w:rPr>
            </w:pPr>
            <w:r>
              <w:rPr>
                <w:rFonts w:hint="eastAsia"/>
              </w:rPr>
              <w:t>当前用户</w:t>
            </w:r>
            <w:proofErr w:type="spellStart"/>
            <w:r w:rsidR="009F03BA">
              <w:t>nick</w:t>
            </w:r>
            <w:ins w:id="33" w:author="晓松 周" w:date="2018-12-15T22:34:00Z">
              <w:r w:rsidR="00673655">
                <w:t>N</w:t>
              </w:r>
            </w:ins>
            <w:del w:id="34" w:author="晓松 周" w:date="2018-12-15T22:34:00Z">
              <w:r w:rsidR="009F03BA" w:rsidDel="00673655">
                <w:delText>n</w:delText>
              </w:r>
            </w:del>
            <w:r w:rsidR="009F03BA">
              <w:t>ame</w:t>
            </w:r>
            <w:proofErr w:type="spellEnd"/>
            <w:r w:rsidR="009F03BA">
              <w:rPr>
                <w:rFonts w:hint="eastAsia"/>
              </w:rPr>
              <w:t>,</w:t>
            </w:r>
            <w:r w:rsidR="00A234C5">
              <w:t xml:space="preserve"> </w:t>
            </w:r>
            <w:proofErr w:type="spellStart"/>
            <w:r w:rsidR="00A234C5">
              <w:t>questionId</w:t>
            </w:r>
            <w:proofErr w:type="spellEnd"/>
            <w:r w:rsidR="00A234C5">
              <w:t>,</w:t>
            </w:r>
            <w:r w:rsidR="009F03BA">
              <w:t xml:space="preserve"> content, time, state</w:t>
            </w:r>
          </w:p>
        </w:tc>
      </w:tr>
      <w:tr w:rsidR="009F03BA" w:rsidTr="00BB6A35">
        <w:tc>
          <w:tcPr>
            <w:tcW w:w="992" w:type="dxa"/>
          </w:tcPr>
          <w:p w:rsidR="009F03BA" w:rsidRDefault="009F03BA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9F03BA" w:rsidRPr="00D246E7" w:rsidRDefault="004839BD" w:rsidP="00BB6A35">
            <w:pPr>
              <w:rPr>
                <w:rFonts w:hint="eastAsia"/>
              </w:rPr>
            </w:pPr>
            <w:ins w:id="35" w:author="晓松 周" w:date="2018-12-15T18:45:00Z">
              <w:r>
                <w:rPr>
                  <w:rFonts w:hint="eastAsia"/>
                </w:rPr>
                <w:t>A</w:t>
              </w:r>
              <w:r>
                <w:t>nswer</w:t>
              </w:r>
            </w:ins>
          </w:p>
        </w:tc>
      </w:tr>
    </w:tbl>
    <w:p w:rsidR="009F03BA" w:rsidRDefault="009F03BA" w:rsidP="00D246E7">
      <w:pPr>
        <w:rPr>
          <w:b/>
        </w:rPr>
      </w:pPr>
      <w:r>
        <w:rPr>
          <w:b/>
        </w:rPr>
        <w:tab/>
      </w:r>
    </w:p>
    <w:p w:rsidR="009F03BA" w:rsidRDefault="009F03BA" w:rsidP="009F03BA">
      <w:pPr>
        <w:ind w:firstLine="420"/>
        <w:rPr>
          <w:b/>
        </w:rPr>
      </w:pPr>
      <w:r>
        <w:rPr>
          <w:b/>
        </w:rPr>
        <w:lastRenderedPageBreak/>
        <w:t xml:space="preserve">3.3.2 </w:t>
      </w:r>
      <w:r>
        <w:rPr>
          <w:rFonts w:hint="eastAsia"/>
          <w:b/>
        </w:rPr>
        <w:t>查</w:t>
      </w:r>
    </w:p>
    <w:p w:rsidR="009F03BA" w:rsidRDefault="009F03BA" w:rsidP="009F03BA">
      <w:pPr>
        <w:ind w:firstLine="420"/>
        <w:rPr>
          <w:b/>
        </w:rPr>
      </w:pPr>
      <w:r>
        <w:rPr>
          <w:rFonts w:hint="eastAsia"/>
          <w:b/>
        </w:rPr>
        <w:t>查看问题所有回答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9F03BA" w:rsidTr="00BB6A35">
        <w:tc>
          <w:tcPr>
            <w:tcW w:w="992" w:type="dxa"/>
          </w:tcPr>
          <w:p w:rsidR="009F03BA" w:rsidRDefault="009F03BA" w:rsidP="00BB6A3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  <w:proofErr w:type="spellEnd"/>
          </w:p>
        </w:tc>
        <w:tc>
          <w:tcPr>
            <w:tcW w:w="6883" w:type="dxa"/>
          </w:tcPr>
          <w:p w:rsidR="009F03BA" w:rsidRDefault="009F03BA" w:rsidP="00274CDF">
            <w:pPr>
              <w:rPr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nswer/</w:t>
            </w:r>
            <w:r>
              <w:rPr>
                <w:rFonts w:hint="eastAsia"/>
                <w:b/>
              </w:rPr>
              <w:t>question</w:t>
            </w:r>
          </w:p>
        </w:tc>
      </w:tr>
      <w:tr w:rsidR="009F03BA" w:rsidTr="00BB6A35">
        <w:tc>
          <w:tcPr>
            <w:tcW w:w="992" w:type="dxa"/>
          </w:tcPr>
          <w:p w:rsidR="009F03BA" w:rsidRDefault="009F03BA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9F03BA" w:rsidRDefault="00274CDF" w:rsidP="00BB6A35">
            <w:pPr>
              <w:rPr>
                <w:b/>
              </w:rPr>
            </w:pPr>
            <w:r>
              <w:rPr>
                <w:rFonts w:hint="eastAsia"/>
              </w:rPr>
              <w:t>查看的问题的</w:t>
            </w:r>
            <w:proofErr w:type="spellStart"/>
            <w:r w:rsidR="009F03BA">
              <w:t>questionId</w:t>
            </w:r>
            <w:proofErr w:type="spellEnd"/>
          </w:p>
        </w:tc>
      </w:tr>
      <w:tr w:rsidR="009F03BA" w:rsidTr="00BB6A35">
        <w:tc>
          <w:tcPr>
            <w:tcW w:w="992" w:type="dxa"/>
          </w:tcPr>
          <w:p w:rsidR="009F03BA" w:rsidRDefault="009F03BA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9F03BA" w:rsidRPr="002003EE" w:rsidRDefault="00A234C5" w:rsidP="00BB6A35">
            <w:pPr>
              <w:rPr>
                <w:lang w:val="en-CA"/>
                <w:rPrChange w:id="36" w:author="晓松 周" w:date="2018-12-16T10:54:00Z">
                  <w:rPr>
                    <w:rFonts w:hint="eastAsia"/>
                  </w:rPr>
                </w:rPrChange>
              </w:rPr>
            </w:pPr>
            <w:r>
              <w:t>A</w:t>
            </w:r>
            <w:r w:rsidR="009F03BA">
              <w:t>nswer</w:t>
            </w:r>
            <w:r>
              <w:t xml:space="preserve"> list</w:t>
            </w:r>
          </w:p>
        </w:tc>
      </w:tr>
    </w:tbl>
    <w:p w:rsidR="009F03BA" w:rsidRDefault="009F03BA" w:rsidP="009F03BA">
      <w:pPr>
        <w:ind w:firstLine="420"/>
        <w:rPr>
          <w:b/>
        </w:rPr>
      </w:pPr>
    </w:p>
    <w:p w:rsidR="009F03BA" w:rsidRDefault="00A234C5" w:rsidP="00274CDF">
      <w:pPr>
        <w:rPr>
          <w:b/>
        </w:rPr>
      </w:pPr>
      <w:r>
        <w:rPr>
          <w:b/>
        </w:rPr>
        <w:tab/>
      </w:r>
    </w:p>
    <w:p w:rsidR="00A234C5" w:rsidRPr="00F97925" w:rsidRDefault="00A234C5" w:rsidP="009F03BA">
      <w:pPr>
        <w:ind w:firstLine="420"/>
        <w:rPr>
          <w:b/>
          <w:highlight w:val="yellow"/>
          <w:rPrChange w:id="37" w:author="晓松 周" w:date="2018-12-15T19:39:00Z">
            <w:rPr>
              <w:b/>
            </w:rPr>
          </w:rPrChange>
        </w:rPr>
      </w:pPr>
      <w:r>
        <w:rPr>
          <w:rFonts w:hint="eastAsia"/>
          <w:b/>
        </w:rPr>
        <w:t>查</w:t>
      </w:r>
      <w:r w:rsidRPr="00F97925">
        <w:rPr>
          <w:rFonts w:hint="eastAsia"/>
          <w:b/>
          <w:highlight w:val="yellow"/>
          <w:rPrChange w:id="38" w:author="晓松 周" w:date="2018-12-15T19:39:00Z">
            <w:rPr>
              <w:rFonts w:hint="eastAsia"/>
              <w:b/>
            </w:rPr>
          </w:rPrChange>
        </w:rPr>
        <w:t>看关注用户的最新回答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A234C5" w:rsidRPr="00F97925" w:rsidTr="00BB6A35">
        <w:tc>
          <w:tcPr>
            <w:tcW w:w="992" w:type="dxa"/>
          </w:tcPr>
          <w:p w:rsidR="00A234C5" w:rsidRPr="00F97925" w:rsidRDefault="00A234C5" w:rsidP="00BB6A35">
            <w:pPr>
              <w:rPr>
                <w:b/>
                <w:highlight w:val="yellow"/>
                <w:rPrChange w:id="39" w:author="晓松 周" w:date="2018-12-15T19:39:00Z">
                  <w:rPr>
                    <w:b/>
                  </w:rPr>
                </w:rPrChange>
              </w:rPr>
            </w:pPr>
            <w:proofErr w:type="spellStart"/>
            <w:r w:rsidRPr="00F97925">
              <w:rPr>
                <w:rFonts w:hint="eastAsia"/>
                <w:b/>
                <w:highlight w:val="yellow"/>
                <w:rPrChange w:id="40" w:author="晓松 周" w:date="2018-12-15T19:39:00Z">
                  <w:rPr>
                    <w:rFonts w:hint="eastAsia"/>
                    <w:b/>
                  </w:rPr>
                </w:rPrChange>
              </w:rPr>
              <w:t>u</w:t>
            </w:r>
            <w:r w:rsidRPr="00F97925">
              <w:rPr>
                <w:b/>
                <w:highlight w:val="yellow"/>
                <w:rPrChange w:id="41" w:author="晓松 周" w:date="2018-12-15T19:39:00Z">
                  <w:rPr>
                    <w:b/>
                  </w:rPr>
                </w:rPrChange>
              </w:rPr>
              <w:t>rl</w:t>
            </w:r>
            <w:proofErr w:type="spellEnd"/>
          </w:p>
        </w:tc>
        <w:tc>
          <w:tcPr>
            <w:tcW w:w="6883" w:type="dxa"/>
          </w:tcPr>
          <w:p w:rsidR="00A234C5" w:rsidRPr="00F97925" w:rsidRDefault="00A234C5" w:rsidP="00A234C5">
            <w:pPr>
              <w:rPr>
                <w:b/>
                <w:highlight w:val="yellow"/>
                <w:rPrChange w:id="42" w:author="晓松 周" w:date="2018-12-15T19:39:00Z">
                  <w:rPr>
                    <w:b/>
                  </w:rPr>
                </w:rPrChange>
              </w:rPr>
            </w:pPr>
            <w:r w:rsidRPr="00F97925">
              <w:rPr>
                <w:b/>
                <w:highlight w:val="yellow"/>
                <w:rPrChange w:id="43" w:author="晓松 周" w:date="2018-12-15T19:39:00Z">
                  <w:rPr>
                    <w:b/>
                  </w:rPr>
                </w:rPrChange>
              </w:rPr>
              <w:t>domain/</w:t>
            </w:r>
            <w:r w:rsidRPr="00F97925">
              <w:rPr>
                <w:rFonts w:hint="eastAsia"/>
                <w:b/>
                <w:highlight w:val="yellow"/>
                <w:rPrChange w:id="44" w:author="晓松 周" w:date="2018-12-15T19:39:00Z">
                  <w:rPr>
                    <w:rFonts w:hint="eastAsia"/>
                    <w:b/>
                  </w:rPr>
                </w:rPrChange>
              </w:rPr>
              <w:t>a</w:t>
            </w:r>
            <w:r w:rsidRPr="00F97925">
              <w:rPr>
                <w:b/>
                <w:highlight w:val="yellow"/>
                <w:rPrChange w:id="45" w:author="晓松 周" w:date="2018-12-15T19:39:00Z">
                  <w:rPr>
                    <w:b/>
                  </w:rPr>
                </w:rPrChange>
              </w:rPr>
              <w:t>nswer/user/</w:t>
            </w:r>
            <w:r w:rsidRPr="00F97925">
              <w:rPr>
                <w:rFonts w:hint="eastAsia"/>
                <w:b/>
                <w:highlight w:val="yellow"/>
                <w:rPrChange w:id="46" w:author="晓松 周" w:date="2018-12-15T19:39:00Z">
                  <w:rPr>
                    <w:rFonts w:hint="eastAsia"/>
                    <w:b/>
                  </w:rPr>
                </w:rPrChange>
              </w:rPr>
              <w:t>focused</w:t>
            </w:r>
          </w:p>
        </w:tc>
      </w:tr>
      <w:tr w:rsidR="00A234C5" w:rsidRPr="00F97925" w:rsidTr="00BB6A35">
        <w:tc>
          <w:tcPr>
            <w:tcW w:w="992" w:type="dxa"/>
          </w:tcPr>
          <w:p w:rsidR="00A234C5" w:rsidRPr="00F97925" w:rsidRDefault="00A234C5" w:rsidP="00BB6A35">
            <w:pPr>
              <w:rPr>
                <w:b/>
                <w:highlight w:val="yellow"/>
                <w:rPrChange w:id="47" w:author="晓松 周" w:date="2018-12-15T19:39:00Z">
                  <w:rPr>
                    <w:b/>
                  </w:rPr>
                </w:rPrChange>
              </w:rPr>
            </w:pPr>
            <w:r w:rsidRPr="00F97925">
              <w:rPr>
                <w:rFonts w:hint="eastAsia"/>
                <w:b/>
                <w:highlight w:val="yellow"/>
                <w:rPrChange w:id="48" w:author="晓松 周" w:date="2018-12-15T19:39:00Z">
                  <w:rPr>
                    <w:rFonts w:hint="eastAsia"/>
                    <w:b/>
                  </w:rPr>
                </w:rPrChange>
              </w:rPr>
              <w:t>输入</w:t>
            </w:r>
          </w:p>
        </w:tc>
        <w:tc>
          <w:tcPr>
            <w:tcW w:w="6883" w:type="dxa"/>
          </w:tcPr>
          <w:p w:rsidR="00A234C5" w:rsidRPr="00F97925" w:rsidRDefault="00274CDF" w:rsidP="00274CDF">
            <w:pPr>
              <w:rPr>
                <w:highlight w:val="yellow"/>
                <w:rPrChange w:id="49" w:author="晓松 周" w:date="2018-12-15T19:39:00Z">
                  <w:rPr/>
                </w:rPrChange>
              </w:rPr>
            </w:pPr>
            <w:r w:rsidRPr="00F97925">
              <w:rPr>
                <w:rFonts w:hint="eastAsia"/>
                <w:highlight w:val="yellow"/>
                <w:rPrChange w:id="50" w:author="晓松 周" w:date="2018-12-15T19:39:00Z">
                  <w:rPr>
                    <w:rFonts w:hint="eastAsia"/>
                  </w:rPr>
                </w:rPrChange>
              </w:rPr>
              <w:t xml:space="preserve">当前用户 </w:t>
            </w:r>
            <w:proofErr w:type="spellStart"/>
            <w:r w:rsidR="00A234C5" w:rsidRPr="00F97925">
              <w:rPr>
                <w:highlight w:val="yellow"/>
                <w:rPrChange w:id="51" w:author="晓松 周" w:date="2018-12-15T19:39:00Z">
                  <w:rPr/>
                </w:rPrChange>
              </w:rPr>
              <w:t>nick</w:t>
            </w:r>
            <w:r w:rsidRPr="00F97925">
              <w:rPr>
                <w:highlight w:val="yellow"/>
                <w:rPrChange w:id="52" w:author="晓松 周" w:date="2018-12-15T19:39:00Z">
                  <w:rPr/>
                </w:rPrChange>
              </w:rPr>
              <w:t>Name</w:t>
            </w:r>
            <w:proofErr w:type="spellEnd"/>
          </w:p>
        </w:tc>
      </w:tr>
      <w:tr w:rsidR="00A234C5" w:rsidTr="00BB6A35">
        <w:tc>
          <w:tcPr>
            <w:tcW w:w="992" w:type="dxa"/>
          </w:tcPr>
          <w:p w:rsidR="00A234C5" w:rsidRPr="00F97925" w:rsidRDefault="00A234C5" w:rsidP="00BB6A35">
            <w:pPr>
              <w:rPr>
                <w:b/>
                <w:highlight w:val="yellow"/>
                <w:rPrChange w:id="53" w:author="晓松 周" w:date="2018-12-15T19:39:00Z">
                  <w:rPr>
                    <w:b/>
                  </w:rPr>
                </w:rPrChange>
              </w:rPr>
            </w:pPr>
            <w:r w:rsidRPr="00F97925">
              <w:rPr>
                <w:rFonts w:hint="eastAsia"/>
                <w:b/>
                <w:highlight w:val="yellow"/>
                <w:rPrChange w:id="54" w:author="晓松 周" w:date="2018-12-15T19:39:00Z">
                  <w:rPr>
                    <w:rFonts w:hint="eastAsia"/>
                    <w:b/>
                  </w:rPr>
                </w:rPrChange>
              </w:rPr>
              <w:t>输出</w:t>
            </w:r>
          </w:p>
        </w:tc>
        <w:tc>
          <w:tcPr>
            <w:tcW w:w="6883" w:type="dxa"/>
          </w:tcPr>
          <w:p w:rsidR="00A234C5" w:rsidRPr="00D246E7" w:rsidRDefault="00A234C5" w:rsidP="00BB6A35">
            <w:r w:rsidRPr="00F97925">
              <w:rPr>
                <w:highlight w:val="yellow"/>
                <w:rPrChange w:id="55" w:author="晓松 周" w:date="2018-12-15T19:39:00Z">
                  <w:rPr/>
                </w:rPrChange>
              </w:rPr>
              <w:t>{</w:t>
            </w:r>
            <w:r w:rsidR="00274CDF" w:rsidRPr="00F97925">
              <w:rPr>
                <w:rFonts w:hint="eastAsia"/>
                <w:highlight w:val="yellow"/>
                <w:rPrChange w:id="56" w:author="晓松 周" w:date="2018-12-15T19:39:00Z">
                  <w:rPr>
                    <w:rFonts w:hint="eastAsia"/>
                  </w:rPr>
                </w:rPrChange>
              </w:rPr>
              <w:t>关注的用户</w:t>
            </w:r>
            <w:r w:rsidR="003949B5" w:rsidRPr="00F97925">
              <w:rPr>
                <w:rFonts w:hint="eastAsia"/>
                <w:highlight w:val="yellow"/>
                <w:rPrChange w:id="57" w:author="晓松 周" w:date="2018-12-15T19:39:00Z">
                  <w:rPr>
                    <w:rFonts w:hint="eastAsia"/>
                  </w:rPr>
                </w:rPrChange>
              </w:rPr>
              <w:t>user</w:t>
            </w:r>
            <w:r w:rsidRPr="00F97925">
              <w:rPr>
                <w:highlight w:val="yellow"/>
                <w:rPrChange w:id="58" w:author="晓松 周" w:date="2018-12-15T19:39:00Z">
                  <w:rPr/>
                </w:rPrChange>
              </w:rPr>
              <w:t>, question, answer} list</w:t>
            </w:r>
          </w:p>
        </w:tc>
      </w:tr>
    </w:tbl>
    <w:p w:rsidR="00A234C5" w:rsidRDefault="00A234C5" w:rsidP="009F03BA">
      <w:pPr>
        <w:ind w:firstLine="420"/>
        <w:rPr>
          <w:b/>
        </w:rPr>
      </w:pPr>
    </w:p>
    <w:p w:rsidR="00C26005" w:rsidRDefault="00C26005" w:rsidP="009F03BA">
      <w:pPr>
        <w:ind w:firstLine="420"/>
        <w:rPr>
          <w:b/>
        </w:rPr>
      </w:pPr>
      <w:r>
        <w:rPr>
          <w:rFonts w:hint="eastAsia"/>
          <w:b/>
        </w:rPr>
        <w:t>3.3.3</w:t>
      </w:r>
      <w:r>
        <w:rPr>
          <w:b/>
        </w:rPr>
        <w:t xml:space="preserve"> </w:t>
      </w:r>
      <w:r>
        <w:rPr>
          <w:rFonts w:hint="eastAsia"/>
          <w:b/>
        </w:rPr>
        <w:t>改</w:t>
      </w:r>
    </w:p>
    <w:p w:rsidR="00C26005" w:rsidRPr="00F31CC3" w:rsidRDefault="00C26005" w:rsidP="00C26005">
      <w:pPr>
        <w:ind w:firstLine="420"/>
        <w:rPr>
          <w:b/>
        </w:rPr>
      </w:pPr>
      <w:r>
        <w:rPr>
          <w:rFonts w:hint="eastAsia"/>
          <w:b/>
        </w:rPr>
        <w:t>删除回答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  <w:proofErr w:type="spellEnd"/>
          </w:p>
        </w:tc>
        <w:tc>
          <w:tcPr>
            <w:tcW w:w="6883" w:type="dxa"/>
          </w:tcPr>
          <w:p w:rsidR="00C26005" w:rsidRDefault="00C26005" w:rsidP="00BB6A35">
            <w:pPr>
              <w:rPr>
                <w:b/>
              </w:rPr>
            </w:pPr>
            <w:r>
              <w:rPr>
                <w:b/>
              </w:rPr>
              <w:t>domain/</w:t>
            </w:r>
            <w:del w:id="59" w:author="晓松 周" w:date="2018-12-15T23:35:00Z">
              <w:r w:rsidDel="005B5CE7">
                <w:rPr>
                  <w:rFonts w:hint="eastAsia"/>
                  <w:b/>
                </w:rPr>
                <w:delText>question</w:delText>
              </w:r>
            </w:del>
            <w:ins w:id="60" w:author="晓松 周" w:date="2018-12-15T23:35:00Z">
              <w:r w:rsidR="005B5CE7">
                <w:rPr>
                  <w:b/>
                </w:rPr>
                <w:t>answer</w:t>
              </w:r>
            </w:ins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de</w:t>
            </w:r>
            <w:r>
              <w:rPr>
                <w:b/>
              </w:rPr>
              <w:t>l</w:t>
            </w:r>
          </w:p>
        </w:tc>
      </w:tr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C26005" w:rsidRDefault="00C26005" w:rsidP="00BB6A35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nswerId</w:t>
            </w:r>
            <w:proofErr w:type="spellEnd"/>
          </w:p>
        </w:tc>
      </w:tr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C26005" w:rsidRPr="00D246E7" w:rsidRDefault="00CD513D" w:rsidP="00BB6A35">
            <w:pPr>
              <w:rPr>
                <w:rFonts w:hint="eastAsia"/>
              </w:rPr>
            </w:pPr>
            <w:ins w:id="61" w:author="晓松 周" w:date="2018-12-15T19:00:00Z">
              <w:r>
                <w:t>Answer</w:t>
              </w:r>
            </w:ins>
          </w:p>
        </w:tc>
      </w:tr>
    </w:tbl>
    <w:p w:rsidR="00C26005" w:rsidRDefault="00C26005" w:rsidP="009F03BA">
      <w:pPr>
        <w:ind w:firstLine="420"/>
        <w:rPr>
          <w:b/>
        </w:rPr>
      </w:pPr>
    </w:p>
    <w:p w:rsidR="00C26005" w:rsidRDefault="00C26005" w:rsidP="009F03BA">
      <w:pPr>
        <w:ind w:firstLine="420"/>
        <w:rPr>
          <w:b/>
        </w:rPr>
      </w:pPr>
    </w:p>
    <w:p w:rsidR="00A234C5" w:rsidRDefault="00274CDF" w:rsidP="009F03BA">
      <w:pPr>
        <w:ind w:firstLine="420"/>
        <w:rPr>
          <w:b/>
        </w:rPr>
      </w:pPr>
      <w:r>
        <w:rPr>
          <w:rFonts w:hint="eastAsia"/>
          <w:b/>
        </w:rPr>
        <w:t>3.4</w:t>
      </w:r>
      <w:r>
        <w:rPr>
          <w:b/>
        </w:rPr>
        <w:t xml:space="preserve"> </w:t>
      </w:r>
      <w:r>
        <w:rPr>
          <w:rFonts w:hint="eastAsia"/>
          <w:b/>
        </w:rPr>
        <w:t>comme</w:t>
      </w:r>
      <w:r>
        <w:rPr>
          <w:b/>
        </w:rPr>
        <w:t>nt</w:t>
      </w:r>
    </w:p>
    <w:p w:rsidR="00C26005" w:rsidRDefault="00C26005" w:rsidP="009F03BA">
      <w:pPr>
        <w:ind w:firstLine="420"/>
        <w:rPr>
          <w:b/>
        </w:rPr>
      </w:pPr>
      <w:r>
        <w:rPr>
          <w:rFonts w:hint="eastAsia"/>
          <w:b/>
        </w:rPr>
        <w:t>3.4.1</w:t>
      </w:r>
      <w:r>
        <w:rPr>
          <w:b/>
        </w:rPr>
        <w:t xml:space="preserve"> </w:t>
      </w:r>
      <w:r>
        <w:rPr>
          <w:rFonts w:hint="eastAsia"/>
          <w:b/>
        </w:rPr>
        <w:t>增</w:t>
      </w:r>
    </w:p>
    <w:p w:rsidR="00274CDF" w:rsidRDefault="00274CDF" w:rsidP="009F03BA">
      <w:pPr>
        <w:ind w:firstLine="420"/>
        <w:rPr>
          <w:b/>
        </w:rPr>
      </w:pPr>
      <w:r>
        <w:rPr>
          <w:rFonts w:hint="eastAsia"/>
          <w:b/>
        </w:rPr>
        <w:t>用户评论回答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274CDF" w:rsidTr="00BB6A35">
        <w:tc>
          <w:tcPr>
            <w:tcW w:w="992" w:type="dxa"/>
          </w:tcPr>
          <w:p w:rsidR="00274CDF" w:rsidRDefault="00274CDF" w:rsidP="00BB6A3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  <w:proofErr w:type="spellEnd"/>
          </w:p>
        </w:tc>
        <w:tc>
          <w:tcPr>
            <w:tcW w:w="6883" w:type="dxa"/>
          </w:tcPr>
          <w:p w:rsidR="00274CDF" w:rsidRDefault="00274CDF" w:rsidP="00BB6A35">
            <w:pPr>
              <w:rPr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comment</w:t>
            </w:r>
            <w:r>
              <w:rPr>
                <w:b/>
              </w:rPr>
              <w:t>/submit</w:t>
            </w:r>
          </w:p>
        </w:tc>
      </w:tr>
      <w:tr w:rsidR="00274CDF" w:rsidTr="00BB6A35">
        <w:tc>
          <w:tcPr>
            <w:tcW w:w="992" w:type="dxa"/>
          </w:tcPr>
          <w:p w:rsidR="00274CDF" w:rsidRDefault="00274CDF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274CDF" w:rsidRDefault="00274CDF" w:rsidP="00274CDF">
            <w:pPr>
              <w:rPr>
                <w:b/>
              </w:rPr>
            </w:pPr>
            <w:r>
              <w:rPr>
                <w:rFonts w:hint="eastAsia"/>
              </w:rPr>
              <w:t>当前用户</w:t>
            </w:r>
            <w:r>
              <w:t>nickname</w:t>
            </w:r>
            <w:del w:id="62" w:author="晓松 周" w:date="2018-12-15T20:27:00Z">
              <w:r w:rsidDel="00DD42E5">
                <w:rPr>
                  <w:rFonts w:hint="eastAsia"/>
                </w:rPr>
                <w:delText>,</w:delText>
              </w:r>
            </w:del>
            <w:ins w:id="63" w:author="晓松 周" w:date="2018-12-15T20:27:00Z">
              <w:r w:rsidR="00DD42E5">
                <w:t xml:space="preserve"> </w:t>
              </w:r>
            </w:ins>
            <w:del w:id="64" w:author="晓松 周" w:date="2018-12-15T20:27:00Z">
              <w:r w:rsidDel="00DD42E5">
                <w:delText xml:space="preserve"> </w:delText>
              </w:r>
            </w:del>
            <w:proofErr w:type="spellStart"/>
            <w:r>
              <w:t>answerId</w:t>
            </w:r>
            <w:proofErr w:type="spellEnd"/>
            <w:r>
              <w:t>, content, time</w:t>
            </w:r>
          </w:p>
        </w:tc>
      </w:tr>
      <w:tr w:rsidR="00274CDF" w:rsidTr="00BB6A35">
        <w:tc>
          <w:tcPr>
            <w:tcW w:w="992" w:type="dxa"/>
          </w:tcPr>
          <w:p w:rsidR="00274CDF" w:rsidRDefault="00274CDF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274CDF" w:rsidRPr="00D246E7" w:rsidRDefault="00CB0132" w:rsidP="00BB6A35">
            <w:pPr>
              <w:rPr>
                <w:rFonts w:hint="eastAsia"/>
              </w:rPr>
            </w:pPr>
            <w:ins w:id="65" w:author="晓松 周" w:date="2018-12-15T19:56:00Z">
              <w:r>
                <w:rPr>
                  <w:rFonts w:hint="eastAsia"/>
                </w:rPr>
                <w:t>C</w:t>
              </w:r>
              <w:r>
                <w:t>omment</w:t>
              </w:r>
            </w:ins>
          </w:p>
        </w:tc>
      </w:tr>
    </w:tbl>
    <w:p w:rsidR="00274CDF" w:rsidRDefault="00274CDF" w:rsidP="009F03BA">
      <w:pPr>
        <w:ind w:firstLine="420"/>
        <w:rPr>
          <w:b/>
        </w:rPr>
      </w:pPr>
    </w:p>
    <w:p w:rsidR="00C26005" w:rsidRPr="00D13B02" w:rsidRDefault="00C26005" w:rsidP="009F03BA">
      <w:pPr>
        <w:ind w:firstLine="420"/>
        <w:rPr>
          <w:b/>
          <w:highlight w:val="yellow"/>
          <w:rPrChange w:id="66" w:author="晓松 周" w:date="2018-12-15T20:04:00Z">
            <w:rPr>
              <w:b/>
            </w:rPr>
          </w:rPrChange>
        </w:rPr>
      </w:pPr>
      <w:r w:rsidRPr="00D13B02">
        <w:rPr>
          <w:rFonts w:hint="eastAsia"/>
          <w:b/>
          <w:highlight w:val="yellow"/>
          <w:rPrChange w:id="67" w:author="晓松 周" w:date="2018-12-15T20:04:00Z">
            <w:rPr>
              <w:rFonts w:hint="eastAsia"/>
              <w:b/>
            </w:rPr>
          </w:rPrChange>
        </w:rPr>
        <w:t>3.4.2</w:t>
      </w:r>
      <w:r w:rsidRPr="00D13B02">
        <w:rPr>
          <w:b/>
          <w:highlight w:val="yellow"/>
          <w:rPrChange w:id="68" w:author="晓松 周" w:date="2018-12-15T20:04:00Z">
            <w:rPr>
              <w:b/>
            </w:rPr>
          </w:rPrChange>
        </w:rPr>
        <w:t xml:space="preserve"> </w:t>
      </w:r>
      <w:r w:rsidRPr="00D13B02">
        <w:rPr>
          <w:rFonts w:hint="eastAsia"/>
          <w:b/>
          <w:highlight w:val="yellow"/>
          <w:rPrChange w:id="69" w:author="晓松 周" w:date="2018-12-15T20:04:00Z">
            <w:rPr>
              <w:rFonts w:hint="eastAsia"/>
              <w:b/>
            </w:rPr>
          </w:rPrChange>
        </w:rPr>
        <w:t>查</w:t>
      </w:r>
    </w:p>
    <w:p w:rsidR="00274CDF" w:rsidRPr="00D13B02" w:rsidRDefault="00274CDF" w:rsidP="009F03BA">
      <w:pPr>
        <w:ind w:firstLine="420"/>
        <w:rPr>
          <w:b/>
          <w:highlight w:val="yellow"/>
          <w:rPrChange w:id="70" w:author="晓松 周" w:date="2018-12-15T20:04:00Z">
            <w:rPr>
              <w:b/>
            </w:rPr>
          </w:rPrChange>
        </w:rPr>
      </w:pPr>
      <w:r w:rsidRPr="00D13B02">
        <w:rPr>
          <w:rFonts w:hint="eastAsia"/>
          <w:b/>
          <w:highlight w:val="yellow"/>
          <w:rPrChange w:id="71" w:author="晓松 周" w:date="2018-12-15T20:04:00Z">
            <w:rPr>
              <w:rFonts w:hint="eastAsia"/>
              <w:b/>
            </w:rPr>
          </w:rPrChange>
        </w:rPr>
        <w:t>查看对自己回答的最新评论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274CDF" w:rsidRPr="00D13B02" w:rsidTr="00BB6A35">
        <w:tc>
          <w:tcPr>
            <w:tcW w:w="992" w:type="dxa"/>
          </w:tcPr>
          <w:p w:rsidR="00274CDF" w:rsidRPr="00D13B02" w:rsidRDefault="00274CDF" w:rsidP="00BB6A35">
            <w:pPr>
              <w:rPr>
                <w:b/>
                <w:highlight w:val="yellow"/>
                <w:rPrChange w:id="72" w:author="晓松 周" w:date="2018-12-15T20:04:00Z">
                  <w:rPr>
                    <w:b/>
                  </w:rPr>
                </w:rPrChange>
              </w:rPr>
            </w:pPr>
            <w:proofErr w:type="spellStart"/>
            <w:r w:rsidRPr="00D13B02">
              <w:rPr>
                <w:rFonts w:hint="eastAsia"/>
                <w:b/>
                <w:highlight w:val="yellow"/>
                <w:rPrChange w:id="73" w:author="晓松 周" w:date="2018-12-15T20:04:00Z">
                  <w:rPr>
                    <w:rFonts w:hint="eastAsia"/>
                    <w:b/>
                  </w:rPr>
                </w:rPrChange>
              </w:rPr>
              <w:t>u</w:t>
            </w:r>
            <w:r w:rsidRPr="00D13B02">
              <w:rPr>
                <w:b/>
                <w:highlight w:val="yellow"/>
                <w:rPrChange w:id="74" w:author="晓松 周" w:date="2018-12-15T20:04:00Z">
                  <w:rPr>
                    <w:b/>
                  </w:rPr>
                </w:rPrChange>
              </w:rPr>
              <w:t>rl</w:t>
            </w:r>
            <w:proofErr w:type="spellEnd"/>
          </w:p>
        </w:tc>
        <w:tc>
          <w:tcPr>
            <w:tcW w:w="6883" w:type="dxa"/>
          </w:tcPr>
          <w:p w:rsidR="00274CDF" w:rsidRPr="00D13B02" w:rsidRDefault="00274CDF" w:rsidP="00BB6A35">
            <w:pPr>
              <w:rPr>
                <w:b/>
                <w:highlight w:val="yellow"/>
                <w:rPrChange w:id="75" w:author="晓松 周" w:date="2018-12-15T20:04:00Z">
                  <w:rPr>
                    <w:b/>
                  </w:rPr>
                </w:rPrChange>
              </w:rPr>
            </w:pPr>
            <w:r w:rsidRPr="00D13B02">
              <w:rPr>
                <w:b/>
                <w:highlight w:val="yellow"/>
                <w:rPrChange w:id="76" w:author="晓松 周" w:date="2018-12-15T20:04:00Z">
                  <w:rPr>
                    <w:b/>
                  </w:rPr>
                </w:rPrChange>
              </w:rPr>
              <w:t>domain/</w:t>
            </w:r>
            <w:r w:rsidRPr="00D13B02">
              <w:rPr>
                <w:rFonts w:hint="eastAsia"/>
                <w:b/>
                <w:highlight w:val="yellow"/>
                <w:rPrChange w:id="77" w:author="晓松 周" w:date="2018-12-15T20:04:00Z">
                  <w:rPr>
                    <w:rFonts w:hint="eastAsia"/>
                    <w:b/>
                  </w:rPr>
                </w:rPrChange>
              </w:rPr>
              <w:t>comment</w:t>
            </w:r>
            <w:r w:rsidRPr="00D13B02">
              <w:rPr>
                <w:b/>
                <w:highlight w:val="yellow"/>
                <w:rPrChange w:id="78" w:author="晓松 周" w:date="2018-12-15T20:04:00Z">
                  <w:rPr>
                    <w:b/>
                  </w:rPr>
                </w:rPrChange>
              </w:rPr>
              <w:t>/</w:t>
            </w:r>
            <w:r w:rsidRPr="00D13B02">
              <w:rPr>
                <w:rFonts w:hint="eastAsia"/>
                <w:b/>
                <w:highlight w:val="yellow"/>
                <w:rPrChange w:id="79" w:author="晓松 周" w:date="2018-12-15T20:04:00Z">
                  <w:rPr>
                    <w:rFonts w:hint="eastAsia"/>
                    <w:b/>
                  </w:rPr>
                </w:rPrChange>
              </w:rPr>
              <w:t>user</w:t>
            </w:r>
          </w:p>
        </w:tc>
      </w:tr>
      <w:tr w:rsidR="00274CDF" w:rsidRPr="00D13B02" w:rsidTr="00BB6A35">
        <w:tc>
          <w:tcPr>
            <w:tcW w:w="992" w:type="dxa"/>
          </w:tcPr>
          <w:p w:rsidR="00274CDF" w:rsidRPr="00D13B02" w:rsidRDefault="00274CDF" w:rsidP="00BB6A35">
            <w:pPr>
              <w:rPr>
                <w:b/>
                <w:highlight w:val="yellow"/>
                <w:rPrChange w:id="80" w:author="晓松 周" w:date="2018-12-15T20:04:00Z">
                  <w:rPr>
                    <w:b/>
                  </w:rPr>
                </w:rPrChange>
              </w:rPr>
            </w:pPr>
            <w:r w:rsidRPr="00D13B02">
              <w:rPr>
                <w:rFonts w:hint="eastAsia"/>
                <w:b/>
                <w:highlight w:val="yellow"/>
                <w:rPrChange w:id="81" w:author="晓松 周" w:date="2018-12-15T20:04:00Z">
                  <w:rPr>
                    <w:rFonts w:hint="eastAsia"/>
                    <w:b/>
                  </w:rPr>
                </w:rPrChange>
              </w:rPr>
              <w:t>输入</w:t>
            </w:r>
          </w:p>
        </w:tc>
        <w:tc>
          <w:tcPr>
            <w:tcW w:w="6883" w:type="dxa"/>
          </w:tcPr>
          <w:p w:rsidR="00274CDF" w:rsidRPr="00D13B02" w:rsidRDefault="00274CDF" w:rsidP="00274CDF">
            <w:pPr>
              <w:rPr>
                <w:b/>
                <w:highlight w:val="yellow"/>
                <w:lang w:val="en-CA"/>
                <w:rPrChange w:id="82" w:author="晓松 周" w:date="2018-12-15T20:19:00Z">
                  <w:rPr>
                    <w:b/>
                  </w:rPr>
                </w:rPrChange>
              </w:rPr>
            </w:pPr>
            <w:r w:rsidRPr="00D13B02">
              <w:rPr>
                <w:rFonts w:hint="eastAsia"/>
                <w:highlight w:val="yellow"/>
                <w:rPrChange w:id="83" w:author="晓松 周" w:date="2018-12-15T20:04:00Z">
                  <w:rPr>
                    <w:rFonts w:hint="eastAsia"/>
                  </w:rPr>
                </w:rPrChange>
              </w:rPr>
              <w:t>当前用户</w:t>
            </w:r>
            <w:r w:rsidRPr="00D13B02">
              <w:rPr>
                <w:highlight w:val="yellow"/>
                <w:rPrChange w:id="84" w:author="晓松 周" w:date="2018-12-15T20:04:00Z">
                  <w:rPr/>
                </w:rPrChange>
              </w:rPr>
              <w:t>nickname</w:t>
            </w:r>
          </w:p>
        </w:tc>
      </w:tr>
      <w:tr w:rsidR="00274CDF" w:rsidTr="00BB6A35">
        <w:tc>
          <w:tcPr>
            <w:tcW w:w="992" w:type="dxa"/>
          </w:tcPr>
          <w:p w:rsidR="00274CDF" w:rsidRPr="00D13B02" w:rsidRDefault="00274CDF" w:rsidP="00BB6A35">
            <w:pPr>
              <w:rPr>
                <w:b/>
                <w:highlight w:val="yellow"/>
                <w:rPrChange w:id="85" w:author="晓松 周" w:date="2018-12-15T20:04:00Z">
                  <w:rPr>
                    <w:b/>
                  </w:rPr>
                </w:rPrChange>
              </w:rPr>
            </w:pPr>
            <w:r w:rsidRPr="00D13B02">
              <w:rPr>
                <w:rFonts w:hint="eastAsia"/>
                <w:b/>
                <w:highlight w:val="yellow"/>
                <w:rPrChange w:id="86" w:author="晓松 周" w:date="2018-12-15T20:04:00Z">
                  <w:rPr>
                    <w:rFonts w:hint="eastAsia"/>
                    <w:b/>
                  </w:rPr>
                </w:rPrChange>
              </w:rPr>
              <w:t>输出</w:t>
            </w:r>
          </w:p>
        </w:tc>
        <w:tc>
          <w:tcPr>
            <w:tcW w:w="6883" w:type="dxa"/>
          </w:tcPr>
          <w:p w:rsidR="00274CDF" w:rsidRPr="00D246E7" w:rsidRDefault="003949B5" w:rsidP="00BB6A35">
            <w:r w:rsidRPr="00D13B02">
              <w:rPr>
                <w:rFonts w:hint="eastAsia"/>
                <w:highlight w:val="yellow"/>
                <w:rPrChange w:id="87" w:author="晓松 周" w:date="2018-12-15T20:04:00Z">
                  <w:rPr>
                    <w:rFonts w:hint="eastAsia"/>
                  </w:rPr>
                </w:rPrChange>
              </w:rPr>
              <w:t>{最新评论的</w:t>
            </w:r>
            <w:proofErr w:type="spellStart"/>
            <w:r w:rsidRPr="00D13B02">
              <w:rPr>
                <w:rFonts w:hint="eastAsia"/>
                <w:highlight w:val="yellow"/>
                <w:rPrChange w:id="88" w:author="晓松 周" w:date="2018-12-15T20:04:00Z">
                  <w:rPr>
                    <w:rFonts w:hint="eastAsia"/>
                  </w:rPr>
                </w:rPrChange>
              </w:rPr>
              <w:t>user</w:t>
            </w:r>
            <w:r w:rsidRPr="00D13B02">
              <w:rPr>
                <w:highlight w:val="yellow"/>
                <w:rPrChange w:id="89" w:author="晓松 周" w:date="2018-12-15T20:04:00Z">
                  <w:rPr/>
                </w:rPrChange>
              </w:rPr>
              <w:t>,</w:t>
            </w:r>
            <w:r w:rsidRPr="00D13B02">
              <w:rPr>
                <w:rFonts w:hint="eastAsia"/>
                <w:highlight w:val="yellow"/>
                <w:rPrChange w:id="90" w:author="晓松 周" w:date="2018-12-15T20:04:00Z">
                  <w:rPr>
                    <w:rFonts w:hint="eastAsia"/>
                  </w:rPr>
                </w:rPrChange>
              </w:rPr>
              <w:t>question</w:t>
            </w:r>
            <w:ins w:id="91" w:author="晓松 周" w:date="2018-12-15T23:47:00Z">
              <w:r w:rsidR="00AA7C74">
                <w:rPr>
                  <w:highlight w:val="yellow"/>
                </w:rPr>
                <w:t>,comment,answer</w:t>
              </w:r>
            </w:ins>
            <w:proofErr w:type="spellEnd"/>
            <w:r w:rsidRPr="00D13B02">
              <w:rPr>
                <w:rFonts w:hint="eastAsia"/>
                <w:highlight w:val="yellow"/>
                <w:rPrChange w:id="92" w:author="晓松 周" w:date="2018-12-15T20:04:00Z">
                  <w:rPr>
                    <w:rFonts w:hint="eastAsia"/>
                  </w:rPr>
                </w:rPrChange>
              </w:rPr>
              <w:t>}</w:t>
            </w:r>
          </w:p>
        </w:tc>
      </w:tr>
    </w:tbl>
    <w:p w:rsidR="00274CDF" w:rsidRDefault="00274CDF" w:rsidP="009F03BA">
      <w:pPr>
        <w:ind w:firstLine="420"/>
        <w:rPr>
          <w:b/>
        </w:rPr>
      </w:pPr>
    </w:p>
    <w:p w:rsidR="00C26005" w:rsidRPr="00C26005" w:rsidRDefault="00C26005" w:rsidP="009F03BA">
      <w:pPr>
        <w:ind w:firstLine="420"/>
        <w:rPr>
          <w:b/>
        </w:rPr>
      </w:pPr>
      <w:r w:rsidRPr="00C26005">
        <w:rPr>
          <w:rFonts w:hint="eastAsia"/>
          <w:b/>
        </w:rPr>
        <w:t>3.5</w:t>
      </w:r>
      <w:r w:rsidRPr="00C26005">
        <w:rPr>
          <w:b/>
        </w:rPr>
        <w:t xml:space="preserve"> </w:t>
      </w:r>
      <w:proofErr w:type="spellStart"/>
      <w:r w:rsidRPr="00C26005">
        <w:rPr>
          <w:rFonts w:hint="eastAsia"/>
          <w:b/>
        </w:rPr>
        <w:t>user</w:t>
      </w:r>
      <w:r w:rsidRPr="00C26005">
        <w:rPr>
          <w:b/>
        </w:rPr>
        <w:t>_map</w:t>
      </w:r>
      <w:proofErr w:type="spellEnd"/>
    </w:p>
    <w:p w:rsidR="00C26005" w:rsidRDefault="00C26005" w:rsidP="009F03BA">
      <w:pPr>
        <w:ind w:firstLine="420"/>
        <w:rPr>
          <w:b/>
        </w:rPr>
      </w:pPr>
      <w:r>
        <w:rPr>
          <w:rFonts w:hint="eastAsia"/>
          <w:b/>
        </w:rPr>
        <w:t>3.5.1</w:t>
      </w:r>
      <w:r>
        <w:rPr>
          <w:b/>
        </w:rPr>
        <w:t xml:space="preserve"> </w:t>
      </w:r>
      <w:r>
        <w:rPr>
          <w:rFonts w:hint="eastAsia"/>
          <w:b/>
        </w:rPr>
        <w:t>增</w:t>
      </w:r>
    </w:p>
    <w:p w:rsidR="00C26005" w:rsidRDefault="00C26005" w:rsidP="009F03BA">
      <w:pPr>
        <w:ind w:firstLine="420"/>
        <w:rPr>
          <w:b/>
        </w:rPr>
      </w:pPr>
      <w:r>
        <w:rPr>
          <w:rFonts w:hint="eastAsia"/>
          <w:b/>
        </w:rPr>
        <w:t>关注答主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  <w:proofErr w:type="spellEnd"/>
          </w:p>
        </w:tc>
        <w:tc>
          <w:tcPr>
            <w:tcW w:w="6883" w:type="dxa"/>
          </w:tcPr>
          <w:p w:rsidR="00C26005" w:rsidRDefault="00C26005" w:rsidP="00BB6A35">
            <w:pPr>
              <w:rPr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/focus</w:t>
            </w:r>
          </w:p>
        </w:tc>
      </w:tr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C26005" w:rsidRDefault="00C26005" w:rsidP="00BB6A35">
            <w:pPr>
              <w:rPr>
                <w:b/>
              </w:rPr>
            </w:pPr>
            <w:r>
              <w:rPr>
                <w:rFonts w:hint="eastAsia"/>
              </w:rPr>
              <w:t>当前用户</w:t>
            </w:r>
            <w:proofErr w:type="spellStart"/>
            <w:r>
              <w:t>nick</w:t>
            </w:r>
            <w:ins w:id="93" w:author="晓松 周" w:date="2018-12-15T21:07:00Z">
              <w:r w:rsidR="002F09ED">
                <w:t>N</w:t>
              </w:r>
            </w:ins>
            <w:del w:id="94" w:author="晓松 周" w:date="2018-12-15T21:07:00Z">
              <w:r w:rsidDel="002F09ED">
                <w:delText>n</w:delText>
              </w:r>
            </w:del>
            <w:r>
              <w:t>ame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关注的用户</w:t>
            </w:r>
            <w:del w:id="95" w:author="晓松 周" w:date="2018-12-15T21:08:00Z">
              <w:r w:rsidDel="002F09ED">
                <w:rPr>
                  <w:rFonts w:hint="eastAsia"/>
                </w:rPr>
                <w:delText>Nic</w:delText>
              </w:r>
              <w:r w:rsidDel="002F09ED">
                <w:delText>kName</w:delText>
              </w:r>
            </w:del>
            <w:ins w:id="96" w:author="晓松 周" w:date="2018-12-15T21:08:00Z">
              <w:r w:rsidR="002F09ED">
                <w:t xml:space="preserve"> </w:t>
              </w:r>
              <w:proofErr w:type="spellStart"/>
              <w:r w:rsidR="002F09ED" w:rsidRPr="002F09ED">
                <w:t>focusNickName</w:t>
              </w:r>
            </w:ins>
            <w:proofErr w:type="spellEnd"/>
          </w:p>
        </w:tc>
      </w:tr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C26005" w:rsidRPr="00D246E7" w:rsidRDefault="002F09ED" w:rsidP="00BB6A35">
            <w:pPr>
              <w:rPr>
                <w:rFonts w:hint="eastAsia"/>
              </w:rPr>
            </w:pPr>
            <w:proofErr w:type="spellStart"/>
            <w:ins w:id="97" w:author="晓松 周" w:date="2018-12-15T21:05:00Z">
              <w:r>
                <w:t>UserMap</w:t>
              </w:r>
            </w:ins>
            <w:proofErr w:type="spellEnd"/>
          </w:p>
        </w:tc>
      </w:tr>
    </w:tbl>
    <w:p w:rsidR="00C26005" w:rsidRDefault="00C26005" w:rsidP="009F03BA">
      <w:pPr>
        <w:ind w:firstLine="420"/>
        <w:rPr>
          <w:b/>
        </w:rPr>
      </w:pPr>
    </w:p>
    <w:p w:rsidR="00C26005" w:rsidRPr="00C26005" w:rsidRDefault="00C26005" w:rsidP="00C26005">
      <w:pPr>
        <w:ind w:firstLine="420"/>
        <w:rPr>
          <w:b/>
        </w:rPr>
      </w:pPr>
      <w:r w:rsidRPr="00C26005">
        <w:rPr>
          <w:rFonts w:hint="eastAsia"/>
          <w:b/>
        </w:rPr>
        <w:t>3.5</w:t>
      </w:r>
      <w:r w:rsidRPr="00C26005">
        <w:rPr>
          <w:b/>
        </w:rPr>
        <w:t xml:space="preserve"> </w:t>
      </w:r>
      <w:proofErr w:type="spellStart"/>
      <w:r w:rsidRPr="00C26005">
        <w:rPr>
          <w:rFonts w:hint="eastAsia"/>
          <w:b/>
        </w:rPr>
        <w:t>user</w:t>
      </w:r>
      <w:r w:rsidRPr="00C26005">
        <w:rPr>
          <w:b/>
        </w:rPr>
        <w:t>_</w:t>
      </w:r>
      <w:r>
        <w:rPr>
          <w:rFonts w:hint="eastAsia"/>
          <w:b/>
        </w:rPr>
        <w:t>question</w:t>
      </w:r>
      <w:r>
        <w:rPr>
          <w:b/>
        </w:rPr>
        <w:t>_</w:t>
      </w:r>
      <w:r w:rsidRPr="00C26005">
        <w:rPr>
          <w:b/>
        </w:rPr>
        <w:t>map</w:t>
      </w:r>
      <w:proofErr w:type="spellEnd"/>
    </w:p>
    <w:p w:rsidR="00C26005" w:rsidRDefault="00C26005" w:rsidP="00C26005">
      <w:pPr>
        <w:ind w:firstLine="420"/>
        <w:rPr>
          <w:b/>
        </w:rPr>
      </w:pPr>
      <w:r>
        <w:rPr>
          <w:rFonts w:hint="eastAsia"/>
          <w:b/>
        </w:rPr>
        <w:t>3.5.1</w:t>
      </w:r>
      <w:r>
        <w:rPr>
          <w:b/>
        </w:rPr>
        <w:t xml:space="preserve"> </w:t>
      </w:r>
      <w:r>
        <w:rPr>
          <w:rFonts w:hint="eastAsia"/>
          <w:b/>
        </w:rPr>
        <w:t>增</w:t>
      </w:r>
    </w:p>
    <w:p w:rsidR="00C26005" w:rsidRDefault="00C26005" w:rsidP="00C26005">
      <w:pPr>
        <w:ind w:firstLine="420"/>
        <w:rPr>
          <w:b/>
        </w:rPr>
      </w:pPr>
      <w:r>
        <w:rPr>
          <w:rFonts w:hint="eastAsia"/>
          <w:b/>
        </w:rPr>
        <w:t>关注问题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  <w:proofErr w:type="spellEnd"/>
          </w:p>
        </w:tc>
        <w:tc>
          <w:tcPr>
            <w:tcW w:w="6883" w:type="dxa"/>
          </w:tcPr>
          <w:p w:rsidR="00C26005" w:rsidRDefault="00C26005" w:rsidP="00BB6A35">
            <w:pPr>
              <w:rPr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us</w:t>
            </w:r>
            <w:bookmarkStart w:id="98" w:name="_GoBack"/>
            <w:bookmarkEnd w:id="98"/>
            <w:r>
              <w:rPr>
                <w:rFonts w:hint="eastAsia"/>
                <w:b/>
              </w:rPr>
              <w:t>er</w:t>
            </w:r>
            <w:r>
              <w:rPr>
                <w:b/>
              </w:rPr>
              <w:t>/</w:t>
            </w:r>
            <w:r w:rsidR="00DD3DF0">
              <w:rPr>
                <w:rFonts w:hint="eastAsia"/>
                <w:b/>
              </w:rPr>
              <w:t>question</w:t>
            </w:r>
            <w:r w:rsidR="00DD3DF0">
              <w:rPr>
                <w:b/>
              </w:rPr>
              <w:t>/</w:t>
            </w:r>
            <w:r>
              <w:rPr>
                <w:b/>
              </w:rPr>
              <w:t>focus</w:t>
            </w:r>
          </w:p>
        </w:tc>
      </w:tr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输入</w:t>
            </w:r>
          </w:p>
        </w:tc>
        <w:tc>
          <w:tcPr>
            <w:tcW w:w="6883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当前用户</w:t>
            </w:r>
            <w:proofErr w:type="spellStart"/>
            <w:r>
              <w:t>nick</w:t>
            </w:r>
            <w:del w:id="99" w:author="晓松 周" w:date="2018-12-15T21:12:00Z">
              <w:r w:rsidDel="002F09ED">
                <w:delText>n</w:delText>
              </w:r>
            </w:del>
            <w:ins w:id="100" w:author="晓松 周" w:date="2018-12-15T21:12:00Z">
              <w:r w:rsidR="002F09ED">
                <w:t>N</w:t>
              </w:r>
            </w:ins>
            <w:r>
              <w:t>ame</w:t>
            </w:r>
            <w:proofErr w:type="spellEnd"/>
            <w:r>
              <w:t xml:space="preserve">, </w:t>
            </w:r>
            <w:del w:id="101" w:author="晓松 周" w:date="2018-12-15T21:12:00Z">
              <w:r w:rsidDel="002F09ED">
                <w:rPr>
                  <w:rFonts w:hint="eastAsia"/>
                </w:rPr>
                <w:delText>关注的用户Nic</w:delText>
              </w:r>
              <w:r w:rsidDel="002F09ED">
                <w:delText>kName</w:delText>
              </w:r>
            </w:del>
            <w:ins w:id="102" w:author="晓松 周" w:date="2018-12-15T21:12:00Z">
              <w:r w:rsidR="002F09ED">
                <w:rPr>
                  <w:rFonts w:hint="eastAsia"/>
                </w:rPr>
                <w:t>关注问题</w:t>
              </w:r>
              <w:proofErr w:type="spellStart"/>
              <w:r w:rsidR="002F09ED">
                <w:rPr>
                  <w:rFonts w:hint="eastAsia"/>
                </w:rPr>
                <w:t>q</w:t>
              </w:r>
              <w:r w:rsidR="002F09ED">
                <w:t>uestionId</w:t>
              </w:r>
            </w:ins>
            <w:proofErr w:type="spellEnd"/>
          </w:p>
        </w:tc>
      </w:tr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C26005" w:rsidRPr="00D246E7" w:rsidRDefault="00EE0392" w:rsidP="00BB6A35">
            <w:pPr>
              <w:rPr>
                <w:rFonts w:hint="eastAsia"/>
              </w:rPr>
            </w:pPr>
            <w:proofErr w:type="spellStart"/>
            <w:ins w:id="103" w:author="晓松 周" w:date="2018-12-16T11:48:00Z">
              <w:r>
                <w:rPr>
                  <w:rFonts w:hint="eastAsia"/>
                </w:rPr>
                <w:t>U</w:t>
              </w:r>
              <w:r>
                <w:t>serQuestionMap</w:t>
              </w:r>
            </w:ins>
            <w:proofErr w:type="spellEnd"/>
          </w:p>
        </w:tc>
      </w:tr>
    </w:tbl>
    <w:p w:rsidR="00C26005" w:rsidRDefault="00C26005" w:rsidP="009F03BA">
      <w:pPr>
        <w:ind w:firstLine="420"/>
        <w:rPr>
          <w:b/>
        </w:rPr>
      </w:pPr>
    </w:p>
    <w:p w:rsidR="00C26005" w:rsidRDefault="00C26005" w:rsidP="00BB6A35">
      <w:pPr>
        <w:rPr>
          <w:b/>
        </w:rPr>
      </w:pPr>
    </w:p>
    <w:p w:rsidR="00BB6A35" w:rsidRPr="002003EE" w:rsidRDefault="00BB6A35" w:rsidP="00BB6A35">
      <w:pPr>
        <w:rPr>
          <w:b/>
          <w:lang w:val="en-CA"/>
          <w:rPrChange w:id="104" w:author="晓松 周" w:date="2018-12-16T10:26:00Z">
            <w:rPr>
              <w:b/>
            </w:rPr>
          </w:rPrChange>
        </w:rPr>
      </w:pP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页面跳转</w:t>
      </w:r>
      <w:r w:rsidR="001621A8">
        <w:rPr>
          <w:rFonts w:hint="eastAsia"/>
          <w:b/>
        </w:rPr>
        <w:t>设计</w:t>
      </w:r>
    </w:p>
    <w:p w:rsidR="00BB6A35" w:rsidRDefault="00BB6A35" w:rsidP="00BB6A35">
      <w:pPr>
        <w:rPr>
          <w:b/>
        </w:rPr>
      </w:pPr>
    </w:p>
    <w:p w:rsidR="00BB6A35" w:rsidRDefault="00BB6A35" w:rsidP="00BB6A35">
      <w:pPr>
        <w:rPr>
          <w:b/>
        </w:rPr>
      </w:pPr>
      <w:r>
        <w:rPr>
          <w:rFonts w:hint="eastAsia"/>
          <w:b/>
        </w:rPr>
        <w:t>4.1</w:t>
      </w:r>
      <w:r>
        <w:rPr>
          <w:b/>
        </w:rPr>
        <w:t xml:space="preserve"> </w:t>
      </w:r>
      <w:r>
        <w:rPr>
          <w:rFonts w:hint="eastAsia"/>
          <w:b/>
        </w:rPr>
        <w:t>用户</w:t>
      </w:r>
    </w:p>
    <w:p w:rsidR="00BB6A35" w:rsidRPr="00BB6A35" w:rsidRDefault="00BB6A35" w:rsidP="00BB6A35">
      <w:r w:rsidRPr="00BB6A35">
        <w:rPr>
          <w:rFonts w:hint="eastAsia"/>
        </w:rPr>
        <w:t>欢迎页面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首页</w:t>
      </w:r>
    </w:p>
    <w:p w:rsidR="00BB6A35" w:rsidRPr="00BB6A35" w:rsidRDefault="00BB6A35" w:rsidP="00BB6A35"/>
    <w:p w:rsidR="00BB6A35" w:rsidRPr="00BB6A35" w:rsidRDefault="00BB6A35" w:rsidP="00BB6A35">
      <w:r w:rsidRPr="00BB6A35">
        <w:rPr>
          <w:rFonts w:hint="eastAsia"/>
        </w:rPr>
        <w:t>首页</w:t>
      </w:r>
    </w:p>
    <w:p w:rsidR="00BB6A35" w:rsidRPr="00BB6A35" w:rsidRDefault="00BB6A35" w:rsidP="00BB6A35">
      <w:r w:rsidRPr="00BB6A35">
        <w:rPr>
          <w:rFonts w:hint="eastAsia"/>
        </w:rPr>
        <w:t>所有问题列表</w:t>
      </w:r>
    </w:p>
    <w:p w:rsidR="00BB6A35" w:rsidRPr="00BB6A35" w:rsidRDefault="00BB6A35" w:rsidP="00BB6A35">
      <w:r w:rsidRPr="00BB6A35">
        <w:tab/>
      </w:r>
      <w:r w:rsidRPr="00BB6A35">
        <w:rPr>
          <w:rFonts w:hint="eastAsia"/>
        </w:rPr>
        <w:t>问题详情及回答列表（关注问题）</w:t>
      </w:r>
    </w:p>
    <w:p w:rsidR="00BB6A35" w:rsidRPr="00BB6A35" w:rsidRDefault="00BB6A35" w:rsidP="00BB6A35">
      <w:r w:rsidRPr="00BB6A35">
        <w:tab/>
      </w:r>
      <w:r w:rsidRPr="00BB6A35">
        <w:tab/>
      </w:r>
      <w:r w:rsidRPr="00BB6A35">
        <w:rPr>
          <w:rFonts w:hint="eastAsia"/>
        </w:rPr>
        <w:t>回答问题（实名，匿名）</w:t>
      </w:r>
      <w:r w:rsidR="00120C26">
        <w:sym w:font="Wingdings" w:char="F0E0"/>
      </w:r>
      <w:r w:rsidR="00120C26">
        <w:t xml:space="preserve"> </w:t>
      </w:r>
      <w:r w:rsidR="00120C26">
        <w:rPr>
          <w:rFonts w:hint="eastAsia"/>
        </w:rPr>
        <w:t>问题详情</w:t>
      </w:r>
    </w:p>
    <w:p w:rsidR="00BB6A35" w:rsidRPr="00BB6A35" w:rsidRDefault="00BB6A35" w:rsidP="00BB6A35">
      <w:r w:rsidRPr="00BB6A35">
        <w:tab/>
      </w:r>
      <w:r w:rsidRPr="00BB6A35">
        <w:tab/>
      </w:r>
      <w:r w:rsidRPr="00BB6A35">
        <w:rPr>
          <w:rFonts w:hint="eastAsia"/>
        </w:rPr>
        <w:t>回答详情(</w:t>
      </w:r>
      <w:proofErr w:type="gramStart"/>
      <w:r w:rsidRPr="00BB6A35">
        <w:rPr>
          <w:rFonts w:hint="eastAsia"/>
        </w:rPr>
        <w:t>关注答主</w:t>
      </w:r>
      <w:proofErr w:type="gramEnd"/>
      <w:r w:rsidRPr="00BB6A35">
        <w:t>)</w:t>
      </w:r>
      <w:r w:rsidRPr="00BB6A35">
        <w:rPr>
          <w:rFonts w:hint="eastAsia"/>
        </w:rPr>
        <w:t>及评价列表，对问题进行评价</w:t>
      </w:r>
      <w:r w:rsidR="00120C26">
        <w:rPr>
          <w:rFonts w:hint="eastAsia"/>
        </w:rPr>
        <w:t xml:space="preserve"> </w:t>
      </w:r>
      <w:r w:rsidR="00120C26">
        <w:sym w:font="Wingdings" w:char="F0E0"/>
      </w:r>
      <w:r w:rsidR="00120C26">
        <w:rPr>
          <w:rFonts w:hint="eastAsia"/>
        </w:rPr>
        <w:t>本页面</w:t>
      </w:r>
    </w:p>
    <w:p w:rsidR="00BB6A35" w:rsidRPr="00BB6A35" w:rsidRDefault="00BB6A35" w:rsidP="00BB6A35">
      <w:r w:rsidRPr="00BB6A35">
        <w:tab/>
      </w:r>
      <w:r w:rsidRPr="00BB6A35">
        <w:rPr>
          <w:rFonts w:hint="eastAsia"/>
        </w:rPr>
        <w:t>提问页面，问题填写，发表</w:t>
      </w:r>
      <w:r w:rsidR="00120C26">
        <w:rPr>
          <w:rFonts w:hint="eastAsia"/>
        </w:rPr>
        <w:t xml:space="preserve"> </w:t>
      </w:r>
      <w:r w:rsidR="00120C26">
        <w:sym w:font="Wingdings" w:char="F0E0"/>
      </w:r>
      <w:r w:rsidR="00120C26">
        <w:t xml:space="preserve"> </w:t>
      </w:r>
      <w:r w:rsidR="00120C26">
        <w:rPr>
          <w:rFonts w:hint="eastAsia"/>
        </w:rPr>
        <w:t>所有问题列表</w:t>
      </w:r>
    </w:p>
    <w:p w:rsidR="00BB6A35" w:rsidRPr="00BB6A35" w:rsidRDefault="00BB6A35" w:rsidP="00BB6A35"/>
    <w:p w:rsidR="00BB6A35" w:rsidRPr="00BB6A35" w:rsidRDefault="00BB6A35" w:rsidP="00BB6A35">
      <w:r w:rsidRPr="00BB6A35">
        <w:rPr>
          <w:rFonts w:hint="eastAsia"/>
        </w:rPr>
        <w:t>我的</w:t>
      </w:r>
    </w:p>
    <w:p w:rsidR="00BB6A35" w:rsidRPr="00BB6A35" w:rsidRDefault="00BB6A35" w:rsidP="00BB6A35">
      <w:r w:rsidRPr="00BB6A35">
        <w:rPr>
          <w:rFonts w:hint="eastAsia"/>
        </w:rPr>
        <w:t>提出的问题列表</w:t>
      </w:r>
    </w:p>
    <w:p w:rsidR="00BB6A35" w:rsidRPr="00BB6A35" w:rsidRDefault="00BB6A35" w:rsidP="00BB6A35">
      <w:r w:rsidRPr="00BB6A35">
        <w:rPr>
          <w:rFonts w:hint="eastAsia"/>
        </w:rPr>
        <w:t>回答的问题列表</w:t>
      </w:r>
    </w:p>
    <w:p w:rsidR="00BB6A35" w:rsidRPr="00BB6A35" w:rsidRDefault="00BB6A35" w:rsidP="00BB6A35"/>
    <w:p w:rsidR="00BB6A35" w:rsidRPr="00BB6A35" w:rsidRDefault="00BB6A35" w:rsidP="00BB6A35">
      <w:r w:rsidRPr="00BB6A35">
        <w:rPr>
          <w:rFonts w:hint="eastAsia"/>
        </w:rPr>
        <w:t>关注</w:t>
      </w:r>
    </w:p>
    <w:p w:rsidR="00BB6A35" w:rsidRPr="00BB6A35" w:rsidRDefault="00BB6A35" w:rsidP="00BB6A35">
      <w:r w:rsidRPr="00BB6A35">
        <w:rPr>
          <w:rFonts w:hint="eastAsia"/>
        </w:rPr>
        <w:t>关注的问题列表</w:t>
      </w:r>
    </w:p>
    <w:p w:rsidR="00BB6A35" w:rsidRPr="00BB6A35" w:rsidRDefault="00BB6A35" w:rsidP="00BB6A35">
      <w:r w:rsidRPr="00BB6A35">
        <w:tab/>
      </w:r>
      <w:r w:rsidRPr="00BB6A35">
        <w:sym w:font="Wingdings" w:char="F0E0"/>
      </w:r>
      <w:r w:rsidRPr="00BB6A35">
        <w:rPr>
          <w:rFonts w:hint="eastAsia"/>
        </w:rPr>
        <w:t>问题详情</w:t>
      </w:r>
    </w:p>
    <w:p w:rsidR="00BB6A35" w:rsidRPr="00BB6A35" w:rsidRDefault="00BB6A35" w:rsidP="00BB6A35">
      <w:r w:rsidRPr="00BB6A35">
        <w:rPr>
          <w:rFonts w:hint="eastAsia"/>
        </w:rPr>
        <w:t>关注的答主列表，可以查看最新回答（和回答列表类似，但是不一样）</w:t>
      </w:r>
    </w:p>
    <w:p w:rsidR="00BB6A35" w:rsidRPr="00BB6A35" w:rsidRDefault="00BB6A35" w:rsidP="00BB6A35">
      <w:r w:rsidRPr="00BB6A35">
        <w:tab/>
      </w:r>
      <w:r w:rsidRPr="00BB6A35">
        <w:sym w:font="Wingdings" w:char="F0E0"/>
      </w:r>
      <w:proofErr w:type="gramStart"/>
      <w:r w:rsidRPr="00BB6A35">
        <w:rPr>
          <w:rFonts w:hint="eastAsia"/>
        </w:rPr>
        <w:t>答主的</w:t>
      </w:r>
      <w:proofErr w:type="gramEnd"/>
      <w:r w:rsidRPr="00BB6A35">
        <w:rPr>
          <w:rFonts w:hint="eastAsia"/>
        </w:rPr>
        <w:t>我的</w:t>
      </w:r>
    </w:p>
    <w:p w:rsidR="00BB6A35" w:rsidRPr="00BB6A35" w:rsidRDefault="00BB6A35" w:rsidP="00BB6A35"/>
    <w:p w:rsidR="00BB6A35" w:rsidRPr="00BB6A35" w:rsidRDefault="00BB6A35" w:rsidP="00BB6A35">
      <w:r w:rsidRPr="00BB6A35">
        <w:rPr>
          <w:rFonts w:hint="eastAsia"/>
        </w:rPr>
        <w:t>动态</w:t>
      </w:r>
    </w:p>
    <w:p w:rsidR="00BB6A35" w:rsidRPr="00BB6A35" w:rsidRDefault="00BB6A35" w:rsidP="00BB6A35">
      <w:r w:rsidRPr="00BB6A35">
        <w:rPr>
          <w:rFonts w:hint="eastAsia"/>
        </w:rPr>
        <w:t>我的回答列表</w:t>
      </w:r>
    </w:p>
    <w:p w:rsidR="00BB6A35" w:rsidRPr="00BB6A35" w:rsidRDefault="00BB6A35" w:rsidP="00BB6A35">
      <w:r w:rsidRPr="00BB6A35">
        <w:tab/>
      </w:r>
      <w:r w:rsidRPr="00BB6A35">
        <w:sym w:font="Wingdings" w:char="F0E0"/>
      </w:r>
      <w:r w:rsidRPr="00BB6A35">
        <w:rPr>
          <w:rFonts w:hint="eastAsia"/>
        </w:rPr>
        <w:t>回答详情及评价列表</w:t>
      </w:r>
    </w:p>
    <w:p w:rsidR="00BB6A35" w:rsidRPr="00BB6A35" w:rsidRDefault="00BB6A35" w:rsidP="00BB6A35"/>
    <w:p w:rsidR="00BB6A35" w:rsidRPr="001621A8" w:rsidRDefault="001621A8" w:rsidP="00BB6A35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.2</w:t>
      </w:r>
      <w:r w:rsidR="00143D0C" w:rsidRPr="001621A8">
        <w:rPr>
          <w:rFonts w:hint="eastAsia"/>
          <w:b/>
        </w:rPr>
        <w:t>管理员</w:t>
      </w:r>
    </w:p>
    <w:p w:rsidR="00143D0C" w:rsidRPr="00BB6A35" w:rsidRDefault="00143D0C" w:rsidP="00BB6A35">
      <w:r>
        <w:rPr>
          <w:rFonts w:hint="eastAsia"/>
        </w:rPr>
        <w:t>所有问题列表，右上角多了叉叉</w:t>
      </w:r>
    </w:p>
    <w:sectPr w:rsidR="00143D0C" w:rsidRPr="00BB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612" w:rsidRDefault="00536612" w:rsidP="00456F81">
      <w:r>
        <w:separator/>
      </w:r>
    </w:p>
  </w:endnote>
  <w:endnote w:type="continuationSeparator" w:id="0">
    <w:p w:rsidR="00536612" w:rsidRDefault="00536612" w:rsidP="00456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612" w:rsidRDefault="00536612" w:rsidP="00456F81">
      <w:r>
        <w:separator/>
      </w:r>
    </w:p>
  </w:footnote>
  <w:footnote w:type="continuationSeparator" w:id="0">
    <w:p w:rsidR="00536612" w:rsidRDefault="00536612" w:rsidP="00456F8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晓松 周">
    <w15:presenceInfo w15:providerId="Windows Live" w15:userId="0fb29e0fe84b4e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34"/>
    <w:rsid w:val="00032CE5"/>
    <w:rsid w:val="000D4204"/>
    <w:rsid w:val="001072C9"/>
    <w:rsid w:val="00120C26"/>
    <w:rsid w:val="00143D0C"/>
    <w:rsid w:val="00152BD6"/>
    <w:rsid w:val="001621A8"/>
    <w:rsid w:val="002003EE"/>
    <w:rsid w:val="00207361"/>
    <w:rsid w:val="0021497C"/>
    <w:rsid w:val="00256BD2"/>
    <w:rsid w:val="00274CDF"/>
    <w:rsid w:val="00280D91"/>
    <w:rsid w:val="002D1031"/>
    <w:rsid w:val="002F09ED"/>
    <w:rsid w:val="002F4610"/>
    <w:rsid w:val="00377233"/>
    <w:rsid w:val="003949B5"/>
    <w:rsid w:val="004237DD"/>
    <w:rsid w:val="0044612E"/>
    <w:rsid w:val="00456F81"/>
    <w:rsid w:val="004839BD"/>
    <w:rsid w:val="004C4272"/>
    <w:rsid w:val="004F2034"/>
    <w:rsid w:val="0051518E"/>
    <w:rsid w:val="00536612"/>
    <w:rsid w:val="005B3A01"/>
    <w:rsid w:val="005B5CE7"/>
    <w:rsid w:val="005C2AED"/>
    <w:rsid w:val="005C4789"/>
    <w:rsid w:val="00673655"/>
    <w:rsid w:val="0069250E"/>
    <w:rsid w:val="00740DE9"/>
    <w:rsid w:val="007B4E3A"/>
    <w:rsid w:val="007C1887"/>
    <w:rsid w:val="0081653B"/>
    <w:rsid w:val="008D0C9C"/>
    <w:rsid w:val="009556DF"/>
    <w:rsid w:val="009C0015"/>
    <w:rsid w:val="009F03BA"/>
    <w:rsid w:val="00A234C5"/>
    <w:rsid w:val="00A62725"/>
    <w:rsid w:val="00A8590F"/>
    <w:rsid w:val="00AA7C74"/>
    <w:rsid w:val="00AD6657"/>
    <w:rsid w:val="00AE6D5E"/>
    <w:rsid w:val="00BB4AFB"/>
    <w:rsid w:val="00BB6A35"/>
    <w:rsid w:val="00C26005"/>
    <w:rsid w:val="00C6273F"/>
    <w:rsid w:val="00C64C88"/>
    <w:rsid w:val="00CB0132"/>
    <w:rsid w:val="00CC28AC"/>
    <w:rsid w:val="00CD513D"/>
    <w:rsid w:val="00CD7158"/>
    <w:rsid w:val="00D02852"/>
    <w:rsid w:val="00D13B02"/>
    <w:rsid w:val="00D246E7"/>
    <w:rsid w:val="00D4734A"/>
    <w:rsid w:val="00D579E7"/>
    <w:rsid w:val="00DD3DF0"/>
    <w:rsid w:val="00DD42E5"/>
    <w:rsid w:val="00DF78AF"/>
    <w:rsid w:val="00E42186"/>
    <w:rsid w:val="00EE0392"/>
    <w:rsid w:val="00F31CC3"/>
    <w:rsid w:val="00F97925"/>
    <w:rsid w:val="00FA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46945"/>
  <w15:chartTrackingRefBased/>
  <w15:docId w15:val="{B66BB195-9F20-42E3-ABEA-42EBFEA6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81"/>
    <w:rPr>
      <w:sz w:val="18"/>
      <w:szCs w:val="18"/>
    </w:rPr>
  </w:style>
  <w:style w:type="paragraph" w:styleId="a7">
    <w:name w:val="List Paragraph"/>
    <w:basedOn w:val="a"/>
    <w:uiPriority w:val="34"/>
    <w:qFormat/>
    <w:rsid w:val="00456F81"/>
    <w:pPr>
      <w:ind w:firstLineChars="200" w:firstLine="420"/>
    </w:pPr>
  </w:style>
  <w:style w:type="table" w:styleId="a8">
    <w:name w:val="Table Grid"/>
    <w:basedOn w:val="a1"/>
    <w:uiPriority w:val="39"/>
    <w:qFormat/>
    <w:rsid w:val="00377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1518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15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5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Lin</dc:creator>
  <cp:keywords/>
  <dc:description/>
  <cp:lastModifiedBy>晓松 周</cp:lastModifiedBy>
  <cp:revision>28</cp:revision>
  <dcterms:created xsi:type="dcterms:W3CDTF">2018-12-10T00:59:00Z</dcterms:created>
  <dcterms:modified xsi:type="dcterms:W3CDTF">2018-12-16T03:55:00Z</dcterms:modified>
</cp:coreProperties>
</file>